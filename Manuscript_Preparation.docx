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5BAB63" w14:textId="7C1F367F" w:rsidR="00AA77A1" w:rsidRDefault="007B11D1" w:rsidP="007B11D1">
      <w:pPr>
        <w:pStyle w:val="Heading1"/>
      </w:pPr>
      <w:r w:rsidRPr="007B11D1">
        <w:t>How to Quantify Behavioural and Trophic Variation Among-Individuals: A case study of the invasive round goby</w:t>
      </w:r>
    </w:p>
    <w:p w14:paraId="547AABE2" w14:textId="77777777" w:rsidR="007B11D1" w:rsidRPr="007B11D1" w:rsidRDefault="007B11D1" w:rsidP="007B11D1"/>
    <w:p w14:paraId="3C4BC6EE" w14:textId="21BEC301" w:rsidR="00EE7E83" w:rsidRPr="00715FB4" w:rsidRDefault="004113A1" w:rsidP="002371C8">
      <w:r w:rsidRPr="00715FB4">
        <w:t xml:space="preserve">Nicholas P. </w:t>
      </w:r>
      <w:r w:rsidRPr="002371C8">
        <w:t>Moran</w:t>
      </w:r>
      <w:r w:rsidRPr="00AA7FF0">
        <w:rPr>
          <w:vertAlign w:val="superscript"/>
        </w:rPr>
        <w:t>1</w:t>
      </w:r>
      <w:r w:rsidR="00C20BE5">
        <w:rPr>
          <w:vertAlign w:val="superscript"/>
        </w:rPr>
        <w:t>,2</w:t>
      </w:r>
      <w:r w:rsidR="00EE7E83" w:rsidRPr="00715FB4">
        <w:t>*</w:t>
      </w:r>
    </w:p>
    <w:p w14:paraId="6393F658" w14:textId="2BE55616" w:rsidR="004113A1" w:rsidRPr="00715FB4" w:rsidRDefault="004113A1" w:rsidP="002371C8">
      <w:r w:rsidRPr="00715FB4">
        <w:t>André W. Visser</w:t>
      </w:r>
      <w:r w:rsidRPr="00715FB4">
        <w:rPr>
          <w:vertAlign w:val="superscript"/>
        </w:rPr>
        <w:t>1</w:t>
      </w:r>
      <w:r w:rsidR="00C20BE5">
        <w:rPr>
          <w:vertAlign w:val="superscript"/>
        </w:rPr>
        <w:t>,2</w:t>
      </w:r>
    </w:p>
    <w:p w14:paraId="3E5E8B19" w14:textId="77777777" w:rsidR="004113A1" w:rsidRPr="00715FB4" w:rsidRDefault="004113A1" w:rsidP="002371C8">
      <w:r w:rsidRPr="00715FB4">
        <w:t>Jane W. Behrens</w:t>
      </w:r>
      <w:r w:rsidRPr="00715FB4">
        <w:rPr>
          <w:vertAlign w:val="superscript"/>
        </w:rPr>
        <w:t>1</w:t>
      </w:r>
    </w:p>
    <w:p w14:paraId="13EB2DD1" w14:textId="2210B1BA" w:rsidR="00D86E72" w:rsidRPr="00715FB4" w:rsidRDefault="00D86E72" w:rsidP="002371C8"/>
    <w:p w14:paraId="6295B3E7" w14:textId="308BA209" w:rsidR="004113A1" w:rsidRPr="00C20BE5" w:rsidRDefault="00C20BE5" w:rsidP="002371C8">
      <w:r w:rsidRPr="00C20BE5">
        <w:t>1.</w:t>
      </w:r>
      <w:r>
        <w:t xml:space="preserve"> </w:t>
      </w:r>
      <w:r w:rsidR="004113A1" w:rsidRPr="00C20BE5">
        <w:t xml:space="preserve">DTU Aqua: National Institute of Aquatic Resources, Technical University of Denmark, </w:t>
      </w:r>
      <w:r w:rsidRPr="00C20BE5">
        <w:t xml:space="preserve">Kgs. </w:t>
      </w:r>
      <w:r w:rsidR="004113A1" w:rsidRPr="00C20BE5">
        <w:t>Lyngby, Denmark</w:t>
      </w:r>
    </w:p>
    <w:p w14:paraId="24238A26" w14:textId="412750E9" w:rsidR="004113A1" w:rsidRPr="00715FB4" w:rsidRDefault="00C20BE5" w:rsidP="002371C8">
      <w:r>
        <w:t xml:space="preserve">2. </w:t>
      </w:r>
      <w:r w:rsidRPr="00C20BE5">
        <w:t>Centre for Ocean Life - DTU Aqua, Technical University of Denmark, Kgs. Lyngby, Denmark</w:t>
      </w:r>
    </w:p>
    <w:p w14:paraId="6E2A5E8E" w14:textId="67CA6ACB" w:rsidR="004113A1" w:rsidRPr="00715FB4" w:rsidRDefault="004113A1" w:rsidP="002371C8">
      <w:r w:rsidRPr="00715FB4">
        <w:t> </w:t>
      </w:r>
    </w:p>
    <w:p w14:paraId="74B61CDB" w14:textId="16AE47DA" w:rsidR="004113A1" w:rsidRPr="00715FB4" w:rsidRDefault="004113A1" w:rsidP="002371C8">
      <w:r w:rsidRPr="00715FB4">
        <w:rPr>
          <w:b/>
          <w:bCs/>
        </w:rPr>
        <w:t xml:space="preserve">Short Running Title: </w:t>
      </w:r>
      <w:r w:rsidR="005D01F0">
        <w:t>Individual b</w:t>
      </w:r>
      <w:r w:rsidR="005D01F0" w:rsidRPr="005D01F0">
        <w:t xml:space="preserve">ehavioural and </w:t>
      </w:r>
      <w:r w:rsidR="005D01F0">
        <w:t>trophic variation</w:t>
      </w:r>
    </w:p>
    <w:p w14:paraId="56C0DA0D" w14:textId="77777777" w:rsidR="00EE7E83" w:rsidRPr="00715FB4" w:rsidRDefault="004113A1" w:rsidP="002371C8">
      <w:pPr>
        <w:rPr>
          <w:b/>
          <w:bCs/>
        </w:rPr>
        <w:sectPr w:rsidR="00EE7E83" w:rsidRPr="00715FB4" w:rsidSect="00961A5D">
          <w:pgSz w:w="11906" w:h="16838"/>
          <w:pgMar w:top="1440" w:right="1440" w:bottom="1440" w:left="1440" w:header="708" w:footer="708" w:gutter="0"/>
          <w:cols w:space="708"/>
          <w:docGrid w:linePitch="360"/>
        </w:sectPr>
      </w:pPr>
      <w:r w:rsidRPr="00715FB4">
        <w:t>*Author for correspondence at address 1 (E-mail: nicholaspatrickmoran@gmail.com)</w:t>
      </w:r>
      <w:r w:rsidRPr="00715FB4">
        <w:br/>
      </w:r>
      <w:r w:rsidRPr="00715FB4">
        <w:br/>
      </w:r>
      <w:r w:rsidRPr="00715FB4">
        <w:br/>
      </w:r>
    </w:p>
    <w:p w14:paraId="3BD01856" w14:textId="77777777" w:rsidR="002371C8" w:rsidRDefault="004113A1" w:rsidP="00F47B6B">
      <w:pPr>
        <w:pStyle w:val="Heading2"/>
      </w:pPr>
      <w:r w:rsidRPr="00715FB4">
        <w:lastRenderedPageBreak/>
        <w:t>Abstract</w:t>
      </w:r>
      <w:r w:rsidR="00C20BE5">
        <w:t xml:space="preserve"> </w:t>
      </w:r>
    </w:p>
    <w:p w14:paraId="43DDEDB9" w14:textId="5B8D5275" w:rsidR="00EE7E83" w:rsidRDefault="00D41E4E" w:rsidP="002371C8">
      <w:r>
        <w:t xml:space="preserve">An animal’s behavioural traits can influence how they interact with their environment and determine the outcome of trophic/food web interactions, including what they eat, how vulnerable they are to being eaten and who they compete with. </w:t>
      </w:r>
      <w:r w:rsidR="00AB1589">
        <w:t>Quantifying</w:t>
      </w:r>
      <w:r w:rsidR="00EE7E83" w:rsidRPr="00715FB4">
        <w:t xml:space="preserve"> individual variation in behavioural traits is</w:t>
      </w:r>
      <w:r w:rsidR="00AB1589">
        <w:t xml:space="preserve"> </w:t>
      </w:r>
      <w:r w:rsidR="00EE7E83" w:rsidRPr="00715FB4">
        <w:t xml:space="preserve">often </w:t>
      </w:r>
      <w:r w:rsidR="003A32F8">
        <w:t xml:space="preserve">a </w:t>
      </w:r>
      <w:r w:rsidR="00EE7E83" w:rsidRPr="00715FB4">
        <w:t>time</w:t>
      </w:r>
      <w:r w:rsidR="00AB1589">
        <w:t>-</w:t>
      </w:r>
      <w:r w:rsidR="008B303A">
        <w:t>hungry and resource-demanding</w:t>
      </w:r>
      <w:r w:rsidR="00AB1589">
        <w:t xml:space="preserve"> process, requiring robust sample sizes, repeated tr</w:t>
      </w:r>
      <w:r w:rsidR="00EE7E83" w:rsidRPr="00715FB4">
        <w:t>i</w:t>
      </w:r>
      <w:r w:rsidR="00AB1589">
        <w:t>a</w:t>
      </w:r>
      <w:r w:rsidR="00EE7E83" w:rsidRPr="00715FB4">
        <w:t xml:space="preserve">ls and </w:t>
      </w:r>
      <w:r w:rsidR="00AB1589">
        <w:t>individual identification.</w:t>
      </w:r>
      <w:r w:rsidR="00EE7E83" w:rsidRPr="00715FB4">
        <w:t xml:space="preserve"> Coupling this approach with methods to measure individual variation i</w:t>
      </w:r>
      <w:r w:rsidR="00CA007C" w:rsidRPr="00715FB4">
        <w:t xml:space="preserve">n their </w:t>
      </w:r>
      <w:r w:rsidR="008B303A">
        <w:t>trophic state in the wild (e.g. stable isotope analysis)</w:t>
      </w:r>
      <w:r w:rsidR="009153E7" w:rsidRPr="00715FB4">
        <w:t xml:space="preserve"> is </w:t>
      </w:r>
      <w:r>
        <w:t>particularly challenging. Such processes</w:t>
      </w:r>
      <w:r w:rsidR="009153E7" w:rsidRPr="00715FB4">
        <w:t xml:space="preserve"> </w:t>
      </w:r>
      <w:r>
        <w:t>require tissue removal from individuals and have the</w:t>
      </w:r>
      <w:r w:rsidR="009153E7" w:rsidRPr="00715FB4">
        <w:t xml:space="preserve"> potential to </w:t>
      </w:r>
      <w:r w:rsidR="00AB1589">
        <w:t xml:space="preserve">induce behavioural changes in individuals. </w:t>
      </w:r>
      <w:r w:rsidR="003A32F8">
        <w:t>Nonetheless</w:t>
      </w:r>
      <w:r w:rsidR="00AB1589">
        <w:t>, there is a clear need to quantify behavioural-trait effe</w:t>
      </w:r>
      <w:r w:rsidR="008B303A">
        <w:t>cts on ecological interactions.</w:t>
      </w:r>
      <w:r>
        <w:t xml:space="preserve"> For the</w:t>
      </w:r>
      <w:r w:rsidR="008B303A">
        <w:t xml:space="preserve"> invasive species such as the round goby (</w:t>
      </w:r>
      <w:r w:rsidR="008B303A" w:rsidRPr="00AB1589">
        <w:rPr>
          <w:i/>
        </w:rPr>
        <w:t>Neogobius melanostomus</w:t>
      </w:r>
      <w:r>
        <w:t>), populations in invaded marine-brackish ecosystems are often found to have strong among-individual variation in behavioural traits (e.g. bold-exploratory traits) that can differ between populations across their invasion front. T</w:t>
      </w:r>
      <w:r w:rsidR="00AB1589">
        <w:t xml:space="preserve">herefore an individual approach is needed to </w:t>
      </w:r>
      <w:r>
        <w:t>quantify their impacts on the communities of recipient ecosystems.</w:t>
      </w:r>
      <w:r w:rsidR="00AB1589">
        <w:t xml:space="preserve"> This study presents a novel methodological approach, combining </w:t>
      </w:r>
      <w:r>
        <w:t xml:space="preserve">laboratory-based </w:t>
      </w:r>
      <w:r w:rsidR="003D3727">
        <w:t xml:space="preserve">behavioural tests </w:t>
      </w:r>
      <w:r>
        <w:t xml:space="preserve">with </w:t>
      </w:r>
      <w:r w:rsidR="00AB1589">
        <w:t>field-based stable isotope analysis of food web interactions</w:t>
      </w:r>
      <w:r w:rsidR="003D3727">
        <w:t>, focusing on</w:t>
      </w:r>
      <w:r w:rsidR="00463E81">
        <w:t xml:space="preserve"> an established invasive population of round gobies in the </w:t>
      </w:r>
      <w:r w:rsidR="00463E81" w:rsidRPr="00463E81">
        <w:t xml:space="preserve">Southwest </w:t>
      </w:r>
      <w:r w:rsidR="00463E81">
        <w:t xml:space="preserve">Baltic Sea. We find that substantial individual variation in trophic state and behavioural state in this species, </w:t>
      </w:r>
      <w:commentRangeStart w:id="0"/>
      <w:r w:rsidR="00463E81" w:rsidRPr="00463E81">
        <w:rPr>
          <w:highlight w:val="yellow"/>
        </w:rPr>
        <w:t>…..</w:t>
      </w:r>
      <w:r w:rsidR="003D3727">
        <w:t>, This highlights that individual round gobies differ may significantly in how they are impacting invaded communities,</w:t>
      </w:r>
      <w:r w:rsidR="00463E81">
        <w:t xml:space="preserve"> </w:t>
      </w:r>
      <w:commentRangeEnd w:id="0"/>
      <w:r w:rsidR="00463E81">
        <w:rPr>
          <w:rStyle w:val="CommentReference"/>
        </w:rPr>
        <w:commentReference w:id="0"/>
      </w:r>
      <w:r w:rsidR="00463E81">
        <w:t>and that</w:t>
      </w:r>
      <w:r w:rsidR="003D3727">
        <w:t xml:space="preserve"> behavioural variation may be a key component of this. Furthermore, this demonstrates that experimentally</w:t>
      </w:r>
      <w:r w:rsidR="00463E81">
        <w:t xml:space="preserve"> quantifying </w:t>
      </w:r>
      <w:r w:rsidR="003D3727">
        <w:t>behavioural-trophic correlations</w:t>
      </w:r>
      <w:r w:rsidR="00463E81">
        <w:t xml:space="preserve"> is a </w:t>
      </w:r>
      <w:r w:rsidR="003D3727">
        <w:t xml:space="preserve">viable approach </w:t>
      </w:r>
      <w:r w:rsidR="00B87FB7">
        <w:t>for</w:t>
      </w:r>
      <w:r w:rsidR="003D3727">
        <w:t xml:space="preserve"> </w:t>
      </w:r>
      <w:r w:rsidR="00B87FB7">
        <w:t>exploring</w:t>
      </w:r>
      <w:r w:rsidR="003D3727">
        <w:t xml:space="preserve"> individual-level</w:t>
      </w:r>
      <w:r w:rsidR="00B87FB7">
        <w:t xml:space="preserve"> ecological variation in wild populations</w:t>
      </w:r>
      <w:r w:rsidR="003D3727">
        <w:t>.</w:t>
      </w:r>
    </w:p>
    <w:p w14:paraId="453ED676" w14:textId="566833F4" w:rsidR="00EE7E83" w:rsidRPr="00715FB4" w:rsidRDefault="00EE7E83" w:rsidP="002371C8"/>
    <w:p w14:paraId="6CA59044" w14:textId="01A2360F" w:rsidR="004113A1" w:rsidRPr="00715FB4" w:rsidRDefault="00C20BE5" w:rsidP="002371C8">
      <w:pPr>
        <w:rPr>
          <w:b/>
        </w:rPr>
      </w:pPr>
      <w:r>
        <w:rPr>
          <w:b/>
        </w:rPr>
        <w:t xml:space="preserve">Keywords </w:t>
      </w:r>
      <w:r w:rsidRPr="00C20BE5">
        <w:t>individualized niche</w:t>
      </w:r>
      <w:r>
        <w:t>, invasion, personality, boldness, exploration, Gobiidae</w:t>
      </w:r>
    </w:p>
    <w:p w14:paraId="58F974E3" w14:textId="7C17F7AF" w:rsidR="00715FB4" w:rsidRPr="00715FB4" w:rsidRDefault="00B87FB7" w:rsidP="00F47B6B">
      <w:pPr>
        <w:pStyle w:val="Heading2"/>
      </w:pPr>
      <w:r w:rsidRPr="002371C8">
        <w:lastRenderedPageBreak/>
        <w:t>I</w:t>
      </w:r>
      <w:r w:rsidR="00715FB4" w:rsidRPr="002371C8">
        <w:t>ntroduction</w:t>
      </w:r>
    </w:p>
    <w:p w14:paraId="4B8659A8" w14:textId="775E2559" w:rsidR="0044465E" w:rsidRDefault="00DB6E4D" w:rsidP="002371C8">
      <w:r>
        <w:t>Intraspecific</w:t>
      </w:r>
      <w:r w:rsidR="00715FB4" w:rsidRPr="00715FB4">
        <w:t xml:space="preserve"> behavioural variation is </w:t>
      </w:r>
      <w:r w:rsidR="00715FB4">
        <w:t>closely</w:t>
      </w:r>
      <w:r w:rsidR="00715FB4" w:rsidRPr="00715FB4">
        <w:t xml:space="preserve"> linked to many ecological processes, including </w:t>
      </w:r>
      <w:r w:rsidR="009C1DE4">
        <w:t xml:space="preserve">diet, </w:t>
      </w:r>
      <w:r w:rsidR="00715FB4" w:rsidRPr="00715FB4">
        <w:t>predator-prey dynamics</w:t>
      </w:r>
      <w:r w:rsidR="00715FB4">
        <w:t xml:space="preserve">, </w:t>
      </w:r>
      <w:r w:rsidR="00715FB4" w:rsidRPr="00715FB4">
        <w:t>social interactions</w:t>
      </w:r>
      <w:r w:rsidR="00715FB4">
        <w:t xml:space="preserve"> and biological invasions</w:t>
      </w:r>
      <w:r w:rsidR="00715FB4" w:rsidRPr="00715FB4">
        <w:t xml:space="preserve"> </w:t>
      </w:r>
      <w:r w:rsidR="00715FB4">
        <w:fldChar w:fldCharType="begin"/>
      </w:r>
      <w:r w:rsidR="008B40F4">
        <w:instrText xml:space="preserve"> ADDIN ZOTERO_ITEM CSL_CITATION {"citationID":"bvXYnLLV","properties":{"formattedCitation":"(R\\uc0\\u233{}ale et al., 2007; Wolf and Weissing, 2012)","plainCitation":"(Réale et al., 2007; Wolf and Weissing, 2012)","noteIndex":0},"citationItems":[{"id":69,"uris":["http://zotero.org/users/5224473/items/VDIVNIZ5"],"itemData":{"id":69,"type":"article-journal","abstract":"Temperament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J."}],"issued":{"date-parts":[["2007",5,1]]}}},{"id":366,"uris":["http://zotero.org/users/5224473/items/M4JYE7GD"],"itemData":{"id":366,"type":"article-journal","container-title":"Trends in Ecology &amp; Evolution","DOI":"10.1016/j.tree.2012.05.001","ISSN":"0169-5347","issue":"8","journalAbbreviation":"Trends in Ecology &amp; Evolution","page":"452-461","title":"Animal personalities: consequences for ecology and evolution","volume":"27","author":[{"family":"Wolf","given":"Max"},{"family":"Weissing","given":"Franz J."}],"issued":{"date-parts":[["2012",8,1]]}}}],"schema":"https://github.com/citation-style-language/schema/raw/master/csl-citation.json"} </w:instrText>
      </w:r>
      <w:r w:rsidR="00715FB4">
        <w:fldChar w:fldCharType="separate"/>
      </w:r>
      <w:r w:rsidR="009E69E2" w:rsidRPr="009E69E2">
        <w:t>(Réale et al., 2007; Wolf and Weissing, 2012)</w:t>
      </w:r>
      <w:r w:rsidR="00715FB4">
        <w:fldChar w:fldCharType="end"/>
      </w:r>
      <w:r w:rsidR="00715FB4">
        <w:t xml:space="preserve">. </w:t>
      </w:r>
      <w:r>
        <w:t>Behavioural</w:t>
      </w:r>
      <w:r w:rsidR="004A2031">
        <w:t xml:space="preserve"> differences</w:t>
      </w:r>
      <w:r w:rsidR="00715FB4" w:rsidRPr="00715FB4">
        <w:t xml:space="preserve"> </w:t>
      </w:r>
      <w:r>
        <w:t>among individuals</w:t>
      </w:r>
      <w:r w:rsidR="00715FB4" w:rsidRPr="00715FB4">
        <w:t xml:space="preserve"> may be derived from</w:t>
      </w:r>
      <w:r w:rsidR="003A32F8">
        <w:t xml:space="preserve"> a combination of</w:t>
      </w:r>
      <w:r w:rsidR="00715FB4" w:rsidRPr="00715FB4">
        <w:t xml:space="preserve"> underlying </w:t>
      </w:r>
      <w:r w:rsidR="009C1DE4" w:rsidRPr="00715FB4">
        <w:t>genetic</w:t>
      </w:r>
      <w:r w:rsidR="003A32F8">
        <w:t>/</w:t>
      </w:r>
      <w:r w:rsidR="009C1DE4" w:rsidRPr="00715FB4">
        <w:t xml:space="preserve">epigenetic </w:t>
      </w:r>
      <w:r w:rsidR="00715FB4" w:rsidRPr="00715FB4">
        <w:t xml:space="preserve">variation </w:t>
      </w:r>
      <w:r w:rsidR="003A32F8">
        <w:t>and</w:t>
      </w:r>
      <w:r w:rsidR="004A2031">
        <w:t xml:space="preserve"> phenotypic plasticity </w:t>
      </w:r>
      <w:r w:rsidR="00B300D7">
        <w:fldChar w:fldCharType="begin"/>
      </w:r>
      <w:r w:rsidR="008B40F4">
        <w:instrText xml:space="preserve"> ADDIN ZOTERO_ITEM CSL_CITATION {"citationID":"GZ8Xyv3K","properties":{"formattedCitation":"(Nussey et al., 2007; Dingemanse et al., 2010)","plainCitation":"(Nussey et al., 2007; Dingemanse et al., 2010)","noteIndex":0},"citationItems":[{"id":4671,"uris":["http://zotero.org/users/5224473/items/XI7Y735T"],"itemData":{"id":4671,"type":"article-journal","abstract":"The ability of individual organisms to alter morphological and life-history traits in response to the conditions they experience is an example of phenotypic plasticity which is fundamental to any population's ability to deal with short-term environmental change. We currently know little about the prevalence, and evolutionary and ecological causes and consequences of variation in life history plasticity in the wild. Here we outline an analytical framework, utilizing the reaction norm concept and random regression statistical models, to assess the between-individual variation in life history plasticity that may underlie population level responses to the environment at both phenotypic and genetic levels. We discuss applications of this framework to date in wild vertebrate populations, and illustrate how natural selection and ecological constraint may alter a population's response to the environment through their effects at the individual level. Finally, we present future directions and challenges for research into individual plasticity.","container-title":"Journal of Evolutionary Biology","DOI":"10.1111/j.1420-9101.2007.01300.x","ISSN":"1420-9101","issue":"3","language":"en","note":"_eprint: https://onlinelibrary.wiley.com/doi/pdf/10.1111/j.1420-9101.2007.01300.x","page":"831-844","source":"Wiley Online Library","title":"The evolutionary ecology of individual phenotypic plasticity in wild populations","volume":"20","author":[{"family":"Nussey","given":"D. H."},{"family":"Wilson","given":"A. J."},{"family":"Brommer","given":"J. E."}],"issued":{"date-parts":[["2007"]]}}},{"id":4674,"uris":["http://zotero.org/users/5224473/items/KFISJBTU"],"itemData":{"id":4674,"type":"article-journal","abstract":"Recent studies in the field of behavioural ecology have revealed intriguing variation in behaviour within single populations. Increasing evidence suggests that individual animals differ in their average level of behaviour displayed across a range of contexts (animal ‘personality’), and in their responsiveness to environmental variation (plasticity), and that these phenomena can be considered complementary aspects of the individual phenotype. How should this complex variation be studied? Here, we outline how central ideas in behavioural ecology and quantitative genetics can be combined within a single framework based on the concept of ‘behavioural reaction norms’. This integrative approach facilitates analysis of phenomena usually studied separately in terms of personality and plasticity, thereby enhancing understanding of their adaptive nature.","container-title":"Trends in Ecology &amp; Evolution","DOI":"10.1016/j.tree.2009.07.013","ISSN":"0169-5347","issue":"2","journalAbbreviation":"Trends in Ecology &amp; Evolution","language":"en","page":"81-89","source":"ScienceDirect","title":"Behavioural reaction norms: animal personality meets individual plasticity","title-short":"Behavioural reaction norms","volume":"25","author":[{"family":"Dingemanse","given":"Niels J."},{"family":"Kazem","given":"Anahita J. N."},{"family":"Réale","given":"Denis"},{"family":"Wright","given":"Jonathan"}],"issued":{"date-parts":[["2010",2,1]]}}}],"schema":"https://github.com/citation-style-language/schema/raw/master/csl-citation.json"} </w:instrText>
      </w:r>
      <w:r w:rsidR="00B300D7">
        <w:fldChar w:fldCharType="separate"/>
      </w:r>
      <w:r w:rsidR="00B300D7" w:rsidRPr="00B300D7">
        <w:t>(Nussey et al., 2007; Dingemanse et al., 2010)</w:t>
      </w:r>
      <w:r w:rsidR="00B300D7">
        <w:fldChar w:fldCharType="end"/>
      </w:r>
      <w:r w:rsidR="0044465E">
        <w:t xml:space="preserve">, and consistent behavioural variation (i.e. animal personality) is commonly expressed across a wide range of taxa </w:t>
      </w:r>
      <w:r w:rsidR="0044465E">
        <w:fldChar w:fldCharType="begin"/>
      </w:r>
      <w:r w:rsidR="008B40F4">
        <w:instrText xml:space="preserve"> ADDIN ZOTERO_ITEM CSL_CITATION {"citationID":"5OlEt2fD","properties":{"formattedCitation":"(Gosling, 2008)","plainCitation":"(Gosling, 2008)","noteIndex":0},"citationItems":[{"id":135,"uris":["http://zotero.org/users/5224473/items/2YXPJ7UD"],"itemData":{"id":135,"type":"article-journal","abstract":"Over the past decade, research on animal personality has flourished in numerous disciplines ranging from Behavioral Ecology and Developmental Psychobiology to Genetics and Comparative Psychology. The broad appeal of animal studies is that, in comparison with human studies, they afford greater experimental control, more options for measuring physiological and genetic parameters, greater opportunities for naturalistic observation, and an accelerated life course. Past research has established that personality (a) exists and can be measured in animals; (b) can be identified in a broad array of species, ranging from squid, crickets, and lizards, to trout, geese, and orangutans; and (c) shows considerable cross-species generality for some dimensions. The wave of new studies is shedding fresh light on traditional issues in personality research (How do early experiences affect adult personality?), raising novel questions (What are the evolutionary origins of personality traits?) and addressing practical problems (Which dogs are best suited to detecting explosives?).","container-title":"Social and Personality Psychology Compass","DOI":"10.1111/j.1751-9004.2008.00087.x","ISSN":"1751-9004","issue":"2","language":"en","page":"985-1001","source":"Wiley Online Library","title":"Personality in Non-human Animals","volume":"2","author":[{"family":"Gosling","given":"Samuel D."}],"issued":{"date-parts":[["2008",3,1]]}}}],"schema":"https://github.com/citation-style-language/schema/raw/master/csl-citation.json"} </w:instrText>
      </w:r>
      <w:r w:rsidR="0044465E">
        <w:fldChar w:fldCharType="separate"/>
      </w:r>
      <w:r w:rsidR="0044465E" w:rsidRPr="0044465E">
        <w:t>(Gosling, 2008)</w:t>
      </w:r>
      <w:r w:rsidR="0044465E">
        <w:fldChar w:fldCharType="end"/>
      </w:r>
      <w:r w:rsidR="0044465E">
        <w:t xml:space="preserve">. </w:t>
      </w:r>
      <w:r w:rsidR="008512ED">
        <w:t xml:space="preserve">Among-individual </w:t>
      </w:r>
      <w:r w:rsidR="00CC2F21">
        <w:t xml:space="preserve">variation in </w:t>
      </w:r>
      <w:r w:rsidR="008512ED">
        <w:t>risk-taking behaviour is often observed, where the terms ‘risk’ is often used in relation to an individual’s willingness to engage in behaviour involving novelty (e.g. engaging or interacting with a novel environment or object</w:t>
      </w:r>
      <w:r w:rsidR="007335D1">
        <w:t>,</w:t>
      </w:r>
      <w:r w:rsidR="008512ED">
        <w:t xml:space="preserve"> </w:t>
      </w:r>
      <w:r w:rsidR="008512ED">
        <w:fldChar w:fldCharType="begin"/>
      </w:r>
      <w:r w:rsidR="008B40F4">
        <w:instrText xml:space="preserve"> ADDIN ZOTERO_ITEM CSL_CITATION {"citationID":"97Efj5r6","properties":{"formattedCitation":"(White et al., 2013)","plainCitation":"(White et al., 2013)","dontUpdate":true,"noteIndex":0},"citationItems":[{"id":23,"uris":["http://zotero.org/users/5224473/items/WVUQ99FK"],"itemData":{"id":23,"type":"article-journal","abstract":"Boldness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8512ED">
        <w:fldChar w:fldCharType="separate"/>
      </w:r>
      <w:r w:rsidR="008512ED" w:rsidRPr="008512ED">
        <w:t>White et al., 2013)</w:t>
      </w:r>
      <w:r w:rsidR="008512ED">
        <w:fldChar w:fldCharType="end"/>
      </w:r>
      <w:r w:rsidR="008512ED">
        <w:t xml:space="preserve"> or direct predation risk </w:t>
      </w:r>
      <w:r w:rsidR="008512ED">
        <w:fldChar w:fldCharType="begin"/>
      </w:r>
      <w:r w:rsidR="008B40F4">
        <w:instrText xml:space="preserve"> ADDIN ZOTERO_ITEM CSL_CITATION {"citationID":"9ql6IMBK","properties":{"formattedCitation":"(R\\uc0\\u233{}ale et al., 2007)","plainCitation":"(Réale et al., 2007)","noteIndex":0},"citationItems":[{"id":69,"uris":["http://zotero.org/users/5224473/items/VDIVNIZ5"],"itemData":{"id":69,"type":"article-journal","abstract":"Temperament describes the idea that individual behavioural differences are repeatable over time and across situations. This common phenomenon covers numerous traits, such as aggressiveness, avoidance of novelty, willingness to take risks, exploration, and sociality. The study of temperament is central to animal psychology, behavioural genetics, pharmacology, and animal husbandry, but relatively few studies have examined the ecology and evolution of temperament traits. This situation is surprising, given that temperament is likely to exert an important influence on many aspects of animal ecology and evolution, and that individual variation in temperament appears to be pervasive amongst animal species. Possible explanations for this neglect of temperament include a perceived irrelevance, an insufficient understanding of the link between temperament traits and fitness, and a lack of coherence in terminology with similar traits often given different names, or different traits given the same name. We propose that temperament can and should be studied within an evolutionary ecology framework and provide a terminology that could be used as a working tool for ecological studies of temperament. Our terminology includes five major temperament trait categories: shyness-boldness, exploration-avoidance, activity, sociability and aggressiveness. This terminology does not make inferences regarding underlying dispositions or psychological processes, which may have restrained ecologists and evolutionary biologists from working on these traits. We present extensive literature reviews that demonstrate that temperament traits are heritable, and linked to fitness and to several other traits of importance to ecology and evolution. Furthermore, we describe ecologically relevant measurement methods and point to several ecological and evolutionary topics that would benefit from considering temperament, such as phenotypic plasticity, conservation biology, population sampling, and invasion biology.","container-title":"Biological Reviews","DOI":"10.1111/j.1469-185X.2007.00010.x","ISSN":"1469-185X","issue":"2","language":"en","page":"291-318","source":"Wiley Online Library","title":"Integrating animal temperament within ecology and evolution","volume":"82","author":[{"family":"Réale","given":"Denis"},{"family":"Reader","given":"Simon M."},{"family":"Sol","given":"Daniel"},{"family":"McDougall","given":"Peter T."},{"family":"Dingemanse","given":"Niels J."}],"issued":{"date-parts":[["2007",5,1]]}}}],"schema":"https://github.com/citation-style-language/schema/raw/master/csl-citation.json"} </w:instrText>
      </w:r>
      <w:r w:rsidR="008512ED">
        <w:fldChar w:fldCharType="separate"/>
      </w:r>
      <w:r w:rsidR="008512ED" w:rsidRPr="008512ED">
        <w:t>(Réale et al., 2007)</w:t>
      </w:r>
      <w:r w:rsidR="008512ED">
        <w:fldChar w:fldCharType="end"/>
      </w:r>
      <w:r w:rsidR="008512ED">
        <w:t xml:space="preserve">. </w:t>
      </w:r>
      <w:r w:rsidR="007335D1">
        <w:t>O</w:t>
      </w:r>
      <w:r w:rsidR="008512ED">
        <w:t>ften referred to as boldness or exploratory traits, engaging in risk</w:t>
      </w:r>
      <w:r w:rsidR="00F31610">
        <w:t>y behaviours often</w:t>
      </w:r>
      <w:r w:rsidR="008512ED">
        <w:t xml:space="preserve"> involve</w:t>
      </w:r>
      <w:r w:rsidR="00F31610">
        <w:t>s</w:t>
      </w:r>
      <w:r w:rsidR="008512ED">
        <w:t xml:space="preserve"> a trade-off between resource acquisition and potential mortality/predation</w:t>
      </w:r>
      <w:r w:rsidR="007335D1">
        <w:t xml:space="preserve"> </w:t>
      </w:r>
      <w:r w:rsidR="007335D1">
        <w:fldChar w:fldCharType="begin"/>
      </w:r>
      <w:r w:rsidR="008B40F4">
        <w:instrText xml:space="preserve"> ADDIN ZOTERO_ITEM CSL_CITATION {"citationID":"BntnOVbl","properties":{"formattedCitation":"(Moran et al., 2020)","plainCitation":"(Moran et al., 2020)","noteIndex":0},"citationItems":[{"id":5031,"uris":["http://zotero.org/users/5224473/items/26W6N8H4"],"itemData":{"id":5031,"type":"article-journal","abstract":"Animal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Reviews","DOI":"https://doi.org/10.1111/brv.12655","ISSN":"1469-185X","issue":"n/a","language":"en","note":"_eprint: https://onlinelibrary.wiley.com/doi/pdf/10.1111/brv.12655","source":"Wiley Online Library","title":"Poor nutritional condition promotes high-risk behaviours: a systematic review and meta-analysis","title-short":"Poor nutritional condition promotes high-risk behaviours","URL":"https://onlinelibrary.wiley.com/doi/abs/10.1111/brv.12655","volume":"n/a","author":[{"family":"Moran","given":"Nicholas P."},{"family":"Sánchez‐Tójar","given":"Alfredo"},{"family":"Schielzeth","given":"Holger"},{"family":"Reinhold","given":"Klaus"}],"accessed":{"date-parts":[["2020",12,10]]},"issued":{"date-parts":[["2020"]]}}}],"schema":"https://github.com/citation-style-language/schema/raw/master/csl-citation.json"} </w:instrText>
      </w:r>
      <w:r w:rsidR="007335D1">
        <w:fldChar w:fldCharType="separate"/>
      </w:r>
      <w:r w:rsidR="007335D1" w:rsidRPr="007335D1">
        <w:t>(Moran et al., 2020)</w:t>
      </w:r>
      <w:r w:rsidR="007335D1">
        <w:fldChar w:fldCharType="end"/>
      </w:r>
      <w:r w:rsidR="00F31610">
        <w:t xml:space="preserve">. </w:t>
      </w:r>
      <w:r w:rsidR="007335D1">
        <w:t>As such, v</w:t>
      </w:r>
      <w:r w:rsidR="00F31610">
        <w:t xml:space="preserve">ariation in risk-taking can </w:t>
      </w:r>
      <w:r w:rsidR="007335D1">
        <w:t xml:space="preserve">be </w:t>
      </w:r>
      <w:r w:rsidR="00F31610">
        <w:t>associat</w:t>
      </w:r>
      <w:r w:rsidR="007335D1">
        <w:t>ed</w:t>
      </w:r>
      <w:r w:rsidR="00F31610">
        <w:t xml:space="preserve"> with</w:t>
      </w:r>
      <w:r w:rsidR="007335D1">
        <w:t xml:space="preserve"> differences </w:t>
      </w:r>
      <w:r w:rsidR="00F31610">
        <w:t xml:space="preserve">in </w:t>
      </w:r>
      <w:r w:rsidR="007335D1">
        <w:t>feeding behaviour</w:t>
      </w:r>
      <w:r w:rsidR="00F31610">
        <w:t xml:space="preserve"> and vulnerability</w:t>
      </w:r>
      <w:r w:rsidR="007335D1">
        <w:t xml:space="preserve"> to predation </w:t>
      </w:r>
      <w:r w:rsidR="007335D1">
        <w:fldChar w:fldCharType="begin"/>
      </w:r>
      <w:r w:rsidR="008B40F4">
        <w:instrText xml:space="preserve"> ADDIN ZOTERO_ITEM CSL_CITATION {"citationID":"NVnmxS58","properties":{"formattedCitation":"(Jolles et al., 2013, 2016; White et al., 2013)","plainCitation":"(Jolles et al., 2013, 2016; White et al., 2013)","noteIndex":0},"citationItems":[{"id":2368,"uris":["http://zotero.org/groups/2241010/items/2C6GC9HH"],"itemData":{"id":2368,"type":"article-journal","DOI":"10.1016/j.anbehav.2013.03.013","page":"1261-1269","title":"Dominance, pair bonds and boldness determine social-foraging tactics in rooks, Corvus frugilegus","volume":"85","author":[{"family":"Jolles","given":"Jolle W."},{"family":"Ostojic","given":"Ljerka"},{"family":"Clayton","given":"Nicola S."}],"issued":{"date-parts":[["2013"]]}}},{"id":5082,"uris":["http://zotero.org/users/5224473/items/8FN2BINH"],"itemData":{"id":5082,"type":"article-journal","abstract":"To investigate the link between personality and maximum food intake of inactive individuals, food-deprived three-spined sticklebacks Gasterosteus aculeatus at rest in their home compartments were provided with ad libitum prey items. Bolder individuals ate considerably more than shyer individuals, even after accounting for body size, while sociability did not have an effect. These findings support pace-of-life theory predicting that life-history strategies are linked to boldness.","container-title":"Journal of Fish Biology","DOI":"10.1111/jfb.12934","ISSN":"1095-8649","issue":"4","journalAbbreviation":"J Fish Biol","language":"eng","note":"PMID: 26940195\nPMCID: PMC4982035","page":"1661-1668","source":"PubMed","title":"Food intake rates of inactive fish are positively linked to boldness in three-spined sticklebacks Gasterosteus aculeatus","volume":"88","author":[{"family":"Jolles","given":"J. W."},{"family":"Manica","given":"A."},{"family":"Boogert","given":"N. J."}],"issued":{"date-parts":[["2016",4]]}}},{"id":23,"uris":["http://zotero.org/users/5224473/items/WVUQ99FK"],"itemData":{"id":23,"type":"article-journal","abstract":"Boldness is the propensity of an animal to engage in risky behavior. Many variations of novel-object or novel-environment tests have been used to quantify the boldness of animals, although the relationship between test outcomes has rarely been investigated. Furthermore, the relationship of outcomes to any ecological aspect of fitness is generally assumed, rather than measured directly. Our study is the first to compare how the outcomes of the same test of boldness differ among observers and how different tests of boldness relate to the survival of individuals in the field. Newly-metamorphosed lemon damselfish, Pomacentrus moluccensis, were placed onto replicate patches of natural habitat. Individual behavior was quantified using four tests (composed of a total of 12 different measures of behavior): latency to enter a novel environment, activity in a novel environment, and reactions to threatening and benign novel objects. After behavior was quantified, survival was monitored for two days during which time fish were exposed to natural predators. Variation among observers was low for most of the 12 measures, except distance moved and the threat test (reaction to probe thrust), which displayed unacceptable amounts of inter-observer variation. Overall, the results of the behavioral tests suggested that novel environment and novel object tests quantified similar behaviors, yet these behavioral measures were not interchangeable. Multiple measures of behavior within the context of novel environment or object tests were the most robust way to assess boldness and these measures have a complex relationship with survivorship of young fish in the field. Body size and distance ventured from shelter were the only variables that had a direct and positive relationship with survival.","container-title":"PLoS ONE","DOI":"10.1371/journal.pone.0068900","ISSN":"1932-6203","issue":"7","journalAbbreviation":"PLoS One","note":"PMID: 23874804\nPMCID: PMC3712919","source":"PubMed Central","title":"A Comparison of Measures of Boldness and Their Relationships to Survival in Young Fish","URL":"https://www.ncbi.nlm.nih.gov/pmc/articles/PMC3712919/","volume":"8","author":[{"family":"White","given":"James R."},{"family":"Meekan","given":"Mark G."},{"family":"McCormick","given":"Mark I."},{"family":"Ferrari","given":"Maud C. O."}],"accessed":{"date-parts":[["2018",8,28]]},"issued":{"date-parts":[["2013",7,16]]}}}],"schema":"https://github.com/citation-style-language/schema/raw/master/csl-citation.json"} </w:instrText>
      </w:r>
      <w:r w:rsidR="007335D1">
        <w:fldChar w:fldCharType="separate"/>
      </w:r>
      <w:r w:rsidR="007335D1" w:rsidRPr="007335D1">
        <w:t>(Jolles et al., 2013, 2016; White et al., 2013)</w:t>
      </w:r>
      <w:r w:rsidR="007335D1">
        <w:fldChar w:fldCharType="end"/>
      </w:r>
      <w:r w:rsidR="007335D1">
        <w:t xml:space="preserve">. Therefore, quantifying links between behavioural variation and ecological interactions may be critical to understanding how an individual </w:t>
      </w:r>
      <w:r w:rsidR="00CC2F21">
        <w:t>and their population</w:t>
      </w:r>
      <w:r w:rsidR="007335D1">
        <w:t xml:space="preserve"> </w:t>
      </w:r>
      <w:r w:rsidR="00CC2F21">
        <w:t>affect</w:t>
      </w:r>
      <w:r w:rsidR="007335D1">
        <w:t xml:space="preserve"> their environment. </w:t>
      </w:r>
    </w:p>
    <w:p w14:paraId="5B0DC378" w14:textId="0958D30D" w:rsidR="00CC2F21" w:rsidRDefault="00CC2F21" w:rsidP="002371C8">
      <w:pPr>
        <w:pStyle w:val="NormalWeb"/>
      </w:pPr>
    </w:p>
    <w:p w14:paraId="2DCC4A28" w14:textId="7439A69E" w:rsidR="0010375A" w:rsidRDefault="006B4535" w:rsidP="001F37CB">
      <w:r>
        <w:t>Where behavioural traits are linked to feeding interactions, t</w:t>
      </w:r>
      <w:r w:rsidR="009E69E2">
        <w:t xml:space="preserve">he </w:t>
      </w:r>
      <w:r>
        <w:t>traits of a</w:t>
      </w:r>
      <w:r w:rsidR="009E69E2">
        <w:t xml:space="preserve"> predator population can influence the composition of their prey </w:t>
      </w:r>
      <w:commentRangeStart w:id="1"/>
      <w:r w:rsidR="009E69E2">
        <w:t>communities</w:t>
      </w:r>
      <w:commentRangeEnd w:id="1"/>
      <w:r>
        <w:rPr>
          <w:rStyle w:val="CommentReference"/>
          <w:rFonts w:asciiTheme="minorHAnsi" w:eastAsiaTheme="minorHAnsi" w:hAnsiTheme="minorHAnsi" w:cstheme="minorBidi"/>
          <w:lang w:eastAsia="en-US"/>
        </w:rPr>
        <w:commentReference w:id="1"/>
      </w:r>
      <w:r>
        <w:t>, with potentially cascading effects across trophic levels</w:t>
      </w:r>
      <w:r w:rsidR="009E69E2">
        <w:t xml:space="preserve">. </w:t>
      </w:r>
      <w:r w:rsidR="00CC2F21">
        <w:t>For an invasive species though, among</w:t>
      </w:r>
      <w:r w:rsidR="00A706DA">
        <w:t>-</w:t>
      </w:r>
      <w:r w:rsidR="00CC2F21">
        <w:t xml:space="preserve">individual variation may </w:t>
      </w:r>
      <w:r>
        <w:t>determine</w:t>
      </w:r>
      <w:r w:rsidR="009E69E2">
        <w:t xml:space="preserve"> the </w:t>
      </w:r>
      <w:r>
        <w:t xml:space="preserve">nature of </w:t>
      </w:r>
      <w:r w:rsidR="00A1461C">
        <w:t>their</w:t>
      </w:r>
      <w:r>
        <w:t xml:space="preserve"> impacts</w:t>
      </w:r>
      <w:r w:rsidR="009E69E2">
        <w:t xml:space="preserve"> on their invaded </w:t>
      </w:r>
      <w:r>
        <w:t xml:space="preserve">ecosystems </w:t>
      </w:r>
      <w:r>
        <w:fldChar w:fldCharType="begin"/>
      </w:r>
      <w:r w:rsidR="008B40F4">
        <w:instrText xml:space="preserve"> ADDIN ZOTERO_ITEM CSL_CITATION {"citationID":"RDs8N1Bo","properties":{"formattedCitation":"(Juette et al., 2014)","plainCitation":"(Juette et al., 2014)","noteIndex":0},"citationItems":[{"id":3337,"uris":["http://zotero.org/users/5224473/items/GW8WQL77"],"itemData":{"id":3337,"type":"article-journal","abstract":"Abstract.  While the ecological impacts of invasive species have been demonstrated for many taxonomic groups, the potential effects of behavioural variation amo","container-title":"Current Zoology","DOI":"10.1093/czoolo/60.3.417","ISSN":"1674-5507","issue":"3","journalAbbreviation":"Curr Zool","language":"en","page":"417-427","source":"academic.oup.com","title":"Animal personality and the ecological impacts of freshwater non-native species","volume":"60","author":[{"family":"Juette","given":"Tristan"},{"family":"Cucherousset","given":"Julien"},{"family":"Cote","given":"Julien"}],"issued":{"date-parts":[["2014",6,1]]}}}],"schema":"https://github.com/citation-style-language/schema/raw/master/csl-citation.json"} </w:instrText>
      </w:r>
      <w:r>
        <w:fldChar w:fldCharType="separate"/>
      </w:r>
      <w:r w:rsidRPr="006B4535">
        <w:t>(Juette et al., 2014)</w:t>
      </w:r>
      <w:r>
        <w:fldChar w:fldCharType="end"/>
      </w:r>
      <w:r w:rsidR="009E69E2">
        <w:t xml:space="preserve">. </w:t>
      </w:r>
    </w:p>
    <w:p w14:paraId="20DFA227" w14:textId="5586DAF9" w:rsidR="004113A1" w:rsidRDefault="004113A1" w:rsidP="002371C8"/>
    <w:p w14:paraId="6962FCE5" w14:textId="53DB43EE" w:rsidR="00727028" w:rsidRDefault="009C1DE4" w:rsidP="00AA17DD">
      <w:r w:rsidRPr="009C1DE4">
        <w:t xml:space="preserve">A challenge to analysing </w:t>
      </w:r>
      <w:r w:rsidR="00AA17DD">
        <w:t>among-</w:t>
      </w:r>
      <w:r w:rsidRPr="009C1DE4">
        <w:t>individual level and behavioural variation</w:t>
      </w:r>
      <w:r w:rsidR="00AA17DD">
        <w:t xml:space="preserve"> simultaneously</w:t>
      </w:r>
      <w:r w:rsidRPr="009C1DE4">
        <w:t xml:space="preserve"> is </w:t>
      </w:r>
      <w:r w:rsidR="00AA17DD">
        <w:t xml:space="preserve">the need to conduct </w:t>
      </w:r>
      <w:r w:rsidRPr="009C1DE4">
        <w:t xml:space="preserve">minor, although invasive procedures </w:t>
      </w:r>
      <w:r w:rsidR="00AA17DD">
        <w:t>such as</w:t>
      </w:r>
      <w:r w:rsidRPr="009C1DE4">
        <w:t xml:space="preserve"> </w:t>
      </w:r>
      <w:r w:rsidR="00AA17DD" w:rsidRPr="009C1DE4">
        <w:t>g</w:t>
      </w:r>
      <w:r w:rsidR="00AA17DD">
        <w:t>astric lavage for g</w:t>
      </w:r>
      <w:r w:rsidRPr="009C1DE4">
        <w:t xml:space="preserve">ut </w:t>
      </w:r>
      <w:r w:rsidRPr="009C1DE4">
        <w:lastRenderedPageBreak/>
        <w:t xml:space="preserve">content analysis, </w:t>
      </w:r>
      <w:r w:rsidR="00AA17DD">
        <w:t xml:space="preserve">or tissue sampling for isotope analysis. Stable isotope analysis is tool that allows for diet reconstruction and the description of trophic relationships </w:t>
      </w:r>
      <w:r w:rsidR="00AA17DD">
        <w:fldChar w:fldCharType="begin"/>
      </w:r>
      <w:r w:rsidR="0072456D">
        <w:instrText xml:space="preserve"> ADDIN ZOTERO_ITEM CSL_CITATION {"citationID":"e9cdPtrY","properties":{"formattedCitation":"(Post, 2002; Boecklen et al., 2011)","plainCitation":"(Post, 2002; Boecklen et al., 2011)","noteIndex":0},"citationItems":[{"id":11914,"uris":["http://zotero.org/users/5224473/items/6FD6PUA3"],"itemData":{"id":11914,"type":"article-journal","abstract":"The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M."}],"issued":{"date-parts":[["2002"]]}}},{"id":11912,"uris":["http://zotero.org/users/5224473/items/DK9FPTQM"],"itemData":{"id":11912,"type":"article-journal","abstract":"Stable isotope analysis (SIA) has proven to be a useful tool in reconstructing diets, characterizing trophic relationships, elucidating patterns of resource allocation, and constructing food webs. Consequently, the number of studies using SIA in trophic ecology has increased exponentially over the past decade. Several subdisciplines have developed, including isotope mixing models, incorporation dynamics models, lipid-extraction and correction methods, isotopic routing models, and compound-specific isotopic analysis. As with all tools, there are limitations to SIA. Chief among these are multiple sources of variation in isotopic signatures, unequal taxonomic and ecosystem coverage, over-reliance on literature values for key parameters, lack of canonical models, untested or unrealistic assumptions, low predictive power, and a paucity of experimental studies. We anticipate progress in SIA resulting from standardization of methods and models, calibration of model parameters through experimentation, and continued development of several recent approaches such as isotopic routing models and compound-specific isotopic analysis.","container-title":"Annual Review of Ecology, Evolution, and Systematics","DOI":"10.1146/annurev-ecolsys-102209-144726","issue":"1","note":"_eprint: https://doi.org/10.1146/annurev-ecolsys-102209-144726","page":"411-440","source":"Annual Reviews","title":"On the Use of Stable Isotopes in Trophic Ecology","volume":"42","author":[{"family":"Boecklen","given":"William J."},{"family":"Yarnes","given":"Christopher T."},{"family":"Cook","given":"Bethany A."},{"family":"James","given":"Avis C."}],"issued":{"date-parts":[["2011"]]}}}],"schema":"https://github.com/citation-style-language/schema/raw/master/csl-citation.json"} </w:instrText>
      </w:r>
      <w:r w:rsidR="00AA17DD">
        <w:fldChar w:fldCharType="separate"/>
      </w:r>
      <w:r w:rsidR="0072456D" w:rsidRPr="0072456D">
        <w:t>(Post, 2002; Boecklen et al., 2011)</w:t>
      </w:r>
      <w:r w:rsidR="00AA17DD">
        <w:fldChar w:fldCharType="end"/>
      </w:r>
      <w:r w:rsidR="00AA17DD">
        <w:t xml:space="preserve">. </w:t>
      </w:r>
      <w:r w:rsidR="0072456D">
        <w:t>A</w:t>
      </w:r>
      <w:r w:rsidR="0072456D" w:rsidRPr="0072456D">
        <w:t xml:space="preserve">s organic tissue is consumed and assimilated into the tissue of higher level </w:t>
      </w:r>
      <w:r w:rsidR="0072456D">
        <w:t>consumers/predator, the</w:t>
      </w:r>
      <w:r w:rsidR="00AA17DD">
        <w:t xml:space="preserve"> ratios of </w:t>
      </w:r>
      <w:r w:rsidR="00305FBA">
        <w:t>c</w:t>
      </w:r>
      <w:r w:rsidR="00AA17DD">
        <w:t xml:space="preserve">arbon-12 – </w:t>
      </w:r>
      <w:r w:rsidR="00305FBA">
        <w:t>c</w:t>
      </w:r>
      <w:r w:rsidR="00AA17DD" w:rsidRPr="00567FC4">
        <w:t>arbon-13</w:t>
      </w:r>
      <w:r w:rsidR="00AA17DD">
        <w:t xml:space="preserve"> (</w:t>
      </w:r>
      <w:r w:rsidR="00AA17DD" w:rsidRPr="00567FC4">
        <w:t xml:space="preserve">hereafter </w:t>
      </w:r>
      <w:r w:rsidR="00AA17DD">
        <w:t>‘</w:t>
      </w:r>
      <w:r w:rsidR="00AA17DD" w:rsidRPr="00567FC4">
        <w:t>δ13C</w:t>
      </w:r>
      <w:r w:rsidR="00AA17DD">
        <w:t>’</w:t>
      </w:r>
      <w:r w:rsidR="00AA17DD" w:rsidRPr="00567FC4">
        <w:t>)</w:t>
      </w:r>
      <w:r w:rsidR="00AA17DD">
        <w:t xml:space="preserve"> and </w:t>
      </w:r>
      <w:r w:rsidR="00305FBA">
        <w:t>n</w:t>
      </w:r>
      <w:r w:rsidR="00AA17DD">
        <w:t xml:space="preserve">itrogen-14 – </w:t>
      </w:r>
      <w:r w:rsidR="00305FBA">
        <w:t>n</w:t>
      </w:r>
      <w:r w:rsidR="00AA17DD">
        <w:t>itrogen</w:t>
      </w:r>
      <w:r w:rsidR="00AA17DD" w:rsidRPr="00567FC4">
        <w:t>-1</w:t>
      </w:r>
      <w:r w:rsidR="00AA17DD">
        <w:t>5 (</w:t>
      </w:r>
      <w:r w:rsidR="00AA17DD" w:rsidRPr="00567FC4">
        <w:t xml:space="preserve">hereafter </w:t>
      </w:r>
      <w:r w:rsidR="00AA17DD">
        <w:t>‘δ15N’</w:t>
      </w:r>
      <w:r w:rsidR="00AA17DD" w:rsidRPr="00567FC4">
        <w:t>)</w:t>
      </w:r>
      <w:r w:rsidR="0072456D">
        <w:t xml:space="preserve"> are enriched by a relatively </w:t>
      </w:r>
      <w:r w:rsidR="00305FBA">
        <w:t>consistent</w:t>
      </w:r>
      <w:r w:rsidR="0072456D">
        <w:t xml:space="preserve"> </w:t>
      </w:r>
      <w:r w:rsidR="0072456D">
        <w:rPr>
          <w:rFonts w:ascii="icomoon" w:hAnsi="icomoon"/>
          <w:color w:val="1C1D1E"/>
          <w:shd w:val="clear" w:color="auto" w:fill="FFFFFF"/>
        </w:rPr>
        <w:t xml:space="preserve">“fractionation” or “discrimination” factor </w:t>
      </w:r>
      <w:r w:rsidR="0072456D">
        <w:rPr>
          <w:rFonts w:ascii="icomoon" w:hAnsi="icomoon"/>
          <w:color w:val="1C1D1E"/>
          <w:shd w:val="clear" w:color="auto" w:fill="FFFFFF"/>
        </w:rPr>
        <w:fldChar w:fldCharType="begin"/>
      </w:r>
      <w:r w:rsidR="0072456D">
        <w:rPr>
          <w:rFonts w:ascii="icomoon" w:hAnsi="icomoon"/>
          <w:color w:val="1C1D1E"/>
          <w:shd w:val="clear" w:color="auto" w:fill="FFFFFF"/>
        </w:rPr>
        <w:instrText xml:space="preserve"> ADDIN ZOTERO_ITEM CSL_CITATION {"citationID":"b9e9IgXL","properties":{"formattedCitation":"(Caut et al., 2009; Britton and Busst, 2018)","plainCitation":"(Caut et al., 2009; Britton and Busst, 2018)","noteIndex":0},"citationItems":[{"id":3983,"uris":["http://zotero.org/users/5224473/items/KADU5USX"],"itemData":{"id":3983,"type":"article-journal","abstract":"1. The use of stable isotopic techniques to study animal diets and trophic levels requires a priori estimates of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also called fractionation factors), which are the differences in isotopic composition between an animal and its diet. Previous studies have shown that these parameters depend on several sources of variation (e.g. taxon, environment, tissue) but diet as a source of variation still needs assessment. 2. We conducted an extensive review of the literature (66 publications) concerning estimates of animal-diet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(n = 290)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(n = 268). We analysed this data set to test the effect of diet isotopic ratio on the discrimination factor, taking into account taxa, tissues, environments and lipid extraction treatments. Our results showed differences among taxonomic classes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but not for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significant differences among tissues for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We found a significant negative relationship between both,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with their corresponding diet isotopic ratios. This relationship was found also within taxonomic classes for mammals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birds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fishes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and invertebrates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From these relationships, we propose a method to calculate discrimination factors based on data on diet isotope ratios (termed the 'Diet-Dependent Discrimination Factor', DDDF). 3. To investigate current practice in the use of discrimination factors, we reviewed studies that used multi-resource isotopic models. More than 60% of models used a discrimination factor coming from a different species or tissues, and in more than 70% of models, only one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was used for all resources, even if resources had very different isotopic ratios. Also, we estimated DDDFs for the studies that used isotopic models. More than 40%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values and more than 33% used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values differing &amp;gt; 2% from estimated DDDFs. 4. Synthesis and applications. Over the last decade, applied ecologists have discovered the potential of stable isotopes for animal diet reconstruction, but the successful adoption of the method relies on a good estimation of discrimination factors. We draw attention to the high variability in discrimination factors, advise caution in the use of single discrimination factors in isotopic models, and point to a method for obtaining adequate values for this parameter when discrimination factors cannot be measured experimentally. Future studies should focus on understanding why discrimination factors vary as a function of the isotopic value of the diet.","archive":"JSTOR","container-title":"Journal of Applied Ecology","ISSN":"0021-8901","issue":"2","note":"publisher: [British Ecological Society, Wiley]","page":"443-453","source":"JSTOR","title":"Variation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 The Effect of Diet Isotopic Values and Applications for Diet Reconstruction","title-short":"Variation in Discrimination Factors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13C)","volume":"46","author":[{"family":"Caut","given":"St</w:instrText>
      </w:r>
      <w:r w:rsidR="0072456D">
        <w:rPr>
          <w:rFonts w:ascii="icomoon" w:hAnsi="icomoon" w:hint="eastAsia"/>
          <w:color w:val="1C1D1E"/>
          <w:shd w:val="clear" w:color="auto" w:fill="FFFFFF"/>
        </w:rPr>
        <w:instrText>é</w:instrText>
      </w:r>
      <w:r w:rsidR="0072456D">
        <w:rPr>
          <w:rFonts w:ascii="icomoon" w:hAnsi="icomoon"/>
          <w:color w:val="1C1D1E"/>
          <w:shd w:val="clear" w:color="auto" w:fill="FFFFFF"/>
        </w:rPr>
        <w:instrText>phane"},{"family":"Angulo","given":"Elena"},{"family":"Courchamp","given":"Franck"}],"issued":{"date-parts":[["2009"]]}}},{"id":3981,"uris":["http://zotero.org/users/5224473/items/CQNJQ825"],"itemData":{"id":3981,"type":"article-journal","abstract":"Application of stable isotope data to trophic studies requires understanding of factors influencing the isotopic discrimination factor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between consumers and their prey resources. This is missing for many omnivorous species, despite their diet and environment potentially impacting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The effects of temperature, diet (including formulated feeds) and tissue type on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thus tested experimentally. A temperature experiment exposed three species to identical diets at 18 and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whereas a diet experiment exposed one species to four diets at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C:N ratios,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generally elevated versus 18</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C. After lipid correction, tissue/species-specific differences at 23</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C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were up to 0.73 and 0.54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higher, respectively. Across the four diets, there were also significant differences in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15N between a natural diet and diets based on formulated feeds.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13C and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15N of muscle were 1.51 to 2.76</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and 3.13 to 5.44</w:instrText>
      </w:r>
      <w:r w:rsidR="0072456D">
        <w:rPr>
          <w:rFonts w:ascii="icomoon" w:hAnsi="icomoon" w:hint="eastAsia"/>
          <w:color w:val="1C1D1E"/>
          <w:shd w:val="clear" w:color="auto" w:fill="FFFFFF"/>
        </w:rPr>
        <w:instrText>‰</w:instrText>
      </w:r>
      <w:r w:rsidR="0072456D">
        <w:rPr>
          <w:rFonts w:ascii="icomoon" w:hAnsi="icomoon"/>
          <w:color w:val="1C1D1E"/>
          <w:shd w:val="clear" w:color="auto" w:fill="FFFFFF"/>
        </w:rPr>
        <w:instrText xml:space="preserve">, respectively. Highest </w:instrText>
      </w:r>
      <w:r w:rsidR="0072456D">
        <w:rPr>
          <w:rFonts w:ascii="icomoon" w:hAnsi="icomoon" w:hint="eastAsia"/>
          <w:color w:val="1C1D1E"/>
          <w:shd w:val="clear" w:color="auto" w:fill="FFFFFF"/>
        </w:rPr>
        <w:instrText>Δ</w:instrText>
      </w:r>
      <w:r w:rsidR="0072456D">
        <w:rPr>
          <w:rFonts w:ascii="icomoon" w:hAnsi="icomoon"/>
          <w:color w:val="1C1D1E"/>
          <w:shd w:val="clear" w:color="auto" w:fill="FFFFFF"/>
        </w:rPr>
        <w:instrText xml:space="preserve">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72456D">
        <w:rPr>
          <w:rFonts w:ascii="icomoon" w:hAnsi="icomoon"/>
          <w:color w:val="1C1D1E"/>
          <w:shd w:val="clear" w:color="auto" w:fill="FFFFFF"/>
        </w:rPr>
        <w:fldChar w:fldCharType="separate"/>
      </w:r>
      <w:r w:rsidR="0072456D" w:rsidRPr="0072456D">
        <w:rPr>
          <w:rFonts w:ascii="icomoon" w:hAnsi="icomoon"/>
        </w:rPr>
        <w:t>(Caut et al., 2009; Britton and Busst, 2018)</w:t>
      </w:r>
      <w:r w:rsidR="0072456D">
        <w:rPr>
          <w:rFonts w:ascii="icomoon" w:hAnsi="icomoon"/>
          <w:color w:val="1C1D1E"/>
          <w:shd w:val="clear" w:color="auto" w:fill="FFFFFF"/>
        </w:rPr>
        <w:fldChar w:fldCharType="end"/>
      </w:r>
      <w:r w:rsidR="0072456D">
        <w:t>. Isotopic variation among species</w:t>
      </w:r>
      <w:r w:rsidR="00633AAE">
        <w:t>, populations or individuals</w:t>
      </w:r>
      <w:r w:rsidR="0072456D">
        <w:t xml:space="preserve"> can then be used to describe relationships between consumers and their prey, </w:t>
      </w:r>
      <w:r w:rsidR="00633AAE">
        <w:t>and infer links between consumers and primary carbon producers (e.g. phytoplankton, macro-algaes, aquatic vegetation etc.)</w:t>
      </w:r>
      <w:r w:rsidR="00727028">
        <w:t xml:space="preserve"> </w:t>
      </w:r>
      <w:r w:rsidR="00727028">
        <w:fldChar w:fldCharType="begin"/>
      </w:r>
      <w:r w:rsidR="00AB7E26">
        <w:instrText xml:space="preserve"> ADDIN ZOTERO_ITEM CSL_CITATION {"citationID":"Dj9ojCbe","properties":{"formattedCitation":"(Layman et al., 2012)","plainCitation":"(Layman et al., 2012)","noteIndex":0},"citationItems":[{"id":3238,"uris":["http://zotero.org/users/5224473/items/5YELDQQP"],"itemData":{"id":3238,"type":"article-journal","abstract":"Stable isotope analysis has emerged as one of the primary means for examining the structure and dynamics of food webs, and numerous analytical approaches are now commonly used in the field. Techniques range from simple, qualitative inferences based on the isotopic niche, to Bayesian mixing models that can be used to characterize food-web structure at multiple hierarchical levels. We provide a comprehensive review of these techniques, and thus a single reference source to help identify the most useful approaches to apply to a given data set. We structure the review around four general questions: (1) what is the trophic position of an organism in a food web?; (2) which resource pools support consumers?; (3) what additional information does relative position of consumers in isotopic space reveal about food-web structure?; and (4) what is the degree of trophic variability at the intrapopulation level? For each general question, we detail different approaches that have been applied, discussing the strengths and weaknesses of each. We conclude with a set of suggestions that transcend individual analytical approaches, and provide guidance for future applications in the field.","container-title":"Biological Reviews","DOI":"10.1111/j.1469-185X.2011.00208.x","ISSN":"1469-185X","issue":"3","language":"en","page":"545-562","source":"Wiley Online Library","title":"Applying stable isotopes to examine food-web structure: an overview of analytical tools","title-short":"Applying stable isotopes to examine food-web structure","volume":"87","author":[{"family":"Layman","given":"Craig A."},{"family":"Araujo","given":"Marcio S."},{"family":"Boucek","given":"Ross"},{"family":"Hammerschlag‐Peyer","given":"Caroline M."},{"family":"Harrison","given":"Elizabeth"},{"family":"Jud","given":"Zachary R."},{"family":"Matich","given":"Philip"},{"family":"Rosenblatt","given":"Adam E."},{"family":"Vaudo","given":"Jeremy J."},{"family":"Yeager","given":"Lauren A."},{"family":"Post","given":"David M."},{"family":"Bearhop","given":"Stuart"}],"issued":{"date-parts":[["2012"]]}}}],"schema":"https://github.com/citation-style-language/schema/raw/master/csl-citation.json"} </w:instrText>
      </w:r>
      <w:r w:rsidR="00727028">
        <w:fldChar w:fldCharType="separate"/>
      </w:r>
      <w:r w:rsidR="00727028" w:rsidRPr="00727028">
        <w:t>(Layman et al., 2012)</w:t>
      </w:r>
      <w:r w:rsidR="00727028">
        <w:fldChar w:fldCharType="end"/>
      </w:r>
      <w:r w:rsidR="00633AAE">
        <w:t xml:space="preserve">. </w:t>
      </w:r>
      <w:r w:rsidR="00727028">
        <w:t xml:space="preserve">Assimilation rates may vary, but </w:t>
      </w:r>
      <w:r w:rsidR="00633AAE">
        <w:t>isotope ratios of softer tissues such as skin</w:t>
      </w:r>
      <w:r w:rsidR="00727028">
        <w:t>/scales</w:t>
      </w:r>
      <w:r w:rsidR="00633AAE">
        <w:t>, muscle and fins</w:t>
      </w:r>
      <w:r w:rsidR="00727028" w:rsidRPr="00727028">
        <w:t xml:space="preserve"> </w:t>
      </w:r>
      <w:r w:rsidR="00727028">
        <w:t xml:space="preserve">can be used to infer </w:t>
      </w:r>
      <w:r w:rsidR="00727028" w:rsidRPr="00727028">
        <w:t>diet variation over periods of several weeks to months</w:t>
      </w:r>
      <w:r w:rsidR="00633AAE">
        <w:t xml:space="preserve"> </w:t>
      </w:r>
      <w:r w:rsidR="00633AAE" w:rsidRPr="00D04675">
        <w:fldChar w:fldCharType="begin"/>
      </w:r>
      <w:r w:rsidR="00727028">
        <w:instrText xml:space="preserve"> ADDIN ZOTERO_ITEM CSL_CITATION {"citationID":"nL8WTffl","properties":{"formattedCitation":"(Thomas and Crowther, 2015; Britton and Busst, 2018)","plainCitation":"(Thomas and Crowther, 2015; Britton and Busst, 2018)","noteIndex":0},"citationItems":[{"id":4020,"uris":["http://zotero.org/users/5224473/items/2R25IH5U"],"itemData":{"id":4020,"type":"article-journal","abstract":"The stable isotopes of carbon (12C, 13C) and nitrogen (14N, 15N) represent powerful tools in food web ecology, providing a wide range of dietary information in animal consumers. However, identifying the temporal window over which a consumer's isotopic signature reflects its diet requires an understanding of elemental incorporation, a process that varies from days to years across species and tissue types. Though theory predicts body size and temperature are likely to control incorporation rates, this has not been tested empirically across a morphologically and phylogenetically diverse range of taxa. Readily available estimates of this relationship would, however, aid in the design of stable isotope food web investigations and improve the interpretation of isotopic data collected from natural systems. Using literature-derived turnover estimates from animal species ranging in size from 1 mg to 2000 kg, we develop a predictive tool for stable isotope ecologists, allowing for estimation of incorporation rates in the structural tissues of entirely novel taxa. In keeping with metabolic scaling theory, we show that isotopic turnover rates of carbon and nitrogen in whole organisms and muscle tissue scale allometrically with body mass raised approximately to the power −0·19, an effect modulated by body temperature. This relationship did not, however, apply to incorporation rates in splanchnic tissues, which were instead dependent on the thermoregulation tactic employed by an organism, being considerably faster in endotherms than ectotherms. We believe the predictive turnover equations we provide can improve the design of experiments and interpretation of results obtained in future stable isotopic food web studies.","container-title":"Journal of Animal Ecology","DOI":"10.1111/1365-2656.12326","ISSN":"1365-2656","issue":"3","language":"en","note":"_eprint: https://besjournals.onlinelibrary.wiley.com/doi/pdf/10.1111/1365-2656.12326","page":"861-870","source":"Wiley Online Library","title":"Predicting rates of isotopic turnover across the animal kingdom: a synthesis of existing data","title-short":"Predicting rates of isotopic turnover across the animal kingdom","volume":"84","author":[{"family":"Thomas","given":"Stephen M."},{"family":"Crowther","given":"Thomas W."}],"issued":{"date-parts":[["2015"]]}}},{"id":3981,"uris":["http://zotero.org/users/5224473/items/CQNJQ825"],"itemData":{"id":3981,"type":"article-journal","abstract":"Application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633AAE" w:rsidRPr="00D04675">
        <w:fldChar w:fldCharType="separate"/>
      </w:r>
      <w:r w:rsidR="00727028" w:rsidRPr="00727028">
        <w:t>(Thomas and Crowther, 2015; Britton and Busst, 2018)</w:t>
      </w:r>
      <w:r w:rsidR="00633AAE" w:rsidRPr="00D04675">
        <w:fldChar w:fldCharType="end"/>
      </w:r>
      <w:r w:rsidR="00727028">
        <w:t xml:space="preserve">. </w:t>
      </w:r>
      <w:r w:rsidR="00AC2CA0">
        <w:t>F</w:t>
      </w:r>
      <w:r w:rsidR="00727028">
        <w:t>in tissue are particularly useful for</w:t>
      </w:r>
      <w:r w:rsidR="00A44A2F">
        <w:t xml:space="preserve"> non-lethally</w:t>
      </w:r>
      <w:r w:rsidR="00727028">
        <w:t xml:space="preserve"> measuring to isotopic variation in </w:t>
      </w:r>
      <w:r w:rsidR="00AC2CA0">
        <w:t>fish,</w:t>
      </w:r>
      <w:r w:rsidR="00727028">
        <w:t xml:space="preserve"> </w:t>
      </w:r>
      <w:r w:rsidR="00AC2CA0">
        <w:t xml:space="preserve">providing that one accounts for potential within-fin variation </w:t>
      </w:r>
      <w:r w:rsidR="00AC2CA0">
        <w:fldChar w:fldCharType="begin"/>
      </w:r>
      <w:r w:rsidR="00A44A2F">
        <w:instrText xml:space="preserve"> ADDIN ZOTERO_ITEM CSL_CITATION {"citationID":"Kdy2ktII","properties":{"formattedCitation":"(Jardine et al., 2011; Hayden et al., 2015)","plainCitation":"(Jardine et al., 2011; Hayden et al., 2015)","noteIndex":0},"citationItems":[{"id":11920,"uris":["http://zotero.org/users/5224473/items/5MKUSTKJ"],"itemData":{"id":11920,"type":"article-journal","abstract":"Despite prior studies showing good agreement between fin and muscle isotope ratios in temperate fishes, the non-lethal method of fin sampling has yet to become a standard technique in isotopic food-web studies, and the relationship between the two tissues has never been tested in the tropics. We hypothesised that fin and muscle δ13C and δ15N would be strongly correlated in tropical fishes, thus allowing non-lethal sampling of these species. To test this hypothesis, we analysed fin and muscle tissues from 174 tropical fishes representing 27 species from the Mitchell River, Queensland, Australia. Fin tissue was a strong predictor of muscle-tissue δ13C (r2 = 0.91 for all species) and was slightly enriched in 13C (0.9‰), consistent with the results of studies on temperate species. Fin tissue was a poorer predictor of muscle-tissue δ15N (r2 = 0.56 for all species) although the mean difference between the tissues was small (&lt;0.1‰). Differences were smallest in the largest fish, possibly because the elemental composition (%N) of fin more closely resembled that of muscle. These measurements provide more impetus for increased use of fin tissue as a non-destructive means of testing hypotheses about fish food webs in the tropics and elsewhere.","container-title":"Marine and Freshwater Research","DOI":"10.1071/MF10211","ISSN":"1448-6059, 1448-6059","issue":"1","journalAbbreviation":"Mar. Freshwater Res.","language":"en","note":"publisher: CSIRO PUBLISHING","page":"83-90","source":"www.publish.csiro.au","title":"A non-lethal sampling method for stable carbon and nitrogen isotope studies of tropical fishes","volume":"62","author":[{"family":"Jardine","given":"Timothy D."},{"family":"Hunt","given":"Richard J."},{"family":"Pusey","given":"Bradley J."},{"family":"Bunn","given":"Stuart E."},{"family":"Jardine","given":"Timothy D."},{"family":"Hunt","given":"Richard J."},{"family":"Pusey","given":"Bradley J."},{"family":"Bunn","given":"Stuart E."}],"issued":{"date-parts":[["2011",1,18]]}}},{"id":3212,"uris":["http://zotero.org/users/5224473/items/WNSAZQ8U"],"itemData":{"id":3212,"type":"article-journal","abstract":"BACKGROUND: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A."},{"family":"Romakkaniemi","given":"Atso"},{"family":"Linnansaari","given":"Tommi"}],"issued":{"date-parts":[["2015"]]}}}],"schema":"https://github.com/citation-style-language/schema/raw/master/csl-citation.json"} </w:instrText>
      </w:r>
      <w:r w:rsidR="00AC2CA0">
        <w:fldChar w:fldCharType="separate"/>
      </w:r>
      <w:r w:rsidR="00A44A2F" w:rsidRPr="00A44A2F">
        <w:t>(Jardine et al., 2011; Hayden et al., 2015)</w:t>
      </w:r>
      <w:r w:rsidR="00AC2CA0">
        <w:fldChar w:fldCharType="end"/>
      </w:r>
      <w:r w:rsidR="00AC2CA0">
        <w:t xml:space="preserve">. Samples </w:t>
      </w:r>
      <w:r w:rsidR="00AC2CA0" w:rsidRPr="00AC2CA0">
        <w:t xml:space="preserve">can be taken </w:t>
      </w:r>
      <w:r w:rsidR="00A44A2F">
        <w:t>with relatively little stress to the fish,</w:t>
      </w:r>
      <w:r w:rsidR="00AC2CA0" w:rsidRPr="00AC2CA0">
        <w:t xml:space="preserve"> </w:t>
      </w:r>
      <w:r w:rsidR="00AC2CA0">
        <w:t xml:space="preserve">and </w:t>
      </w:r>
      <w:r w:rsidR="00A44A2F">
        <w:t>minimal</w:t>
      </w:r>
      <w:r w:rsidR="00AC2CA0" w:rsidRPr="00AC2CA0">
        <w:t xml:space="preserve"> tissue</w:t>
      </w:r>
      <w:r w:rsidR="00AC2CA0">
        <w:t xml:space="preserve"> is required for</w:t>
      </w:r>
      <w:r w:rsidR="00A44A2F">
        <w:t xml:space="preserve"> isotopic</w:t>
      </w:r>
      <w:r w:rsidR="00AC2CA0">
        <w:t xml:space="preserve"> analysis (e.g. 0.5 </w:t>
      </w:r>
      <w:r w:rsidR="00AC2CA0" w:rsidRPr="00727028">
        <w:t>mg</w:t>
      </w:r>
      <w:r w:rsidR="00AC2CA0">
        <w:t xml:space="preserve"> or less of dry tissue), so may be used to measure to amount of trophic variation in a population while maintaining that population for further analysis.</w:t>
      </w:r>
    </w:p>
    <w:p w14:paraId="472676A0" w14:textId="0ACC16F0" w:rsidR="00567FC4" w:rsidRDefault="00567FC4" w:rsidP="002371C8"/>
    <w:p w14:paraId="137CA2A7" w14:textId="6058E090" w:rsidR="003A32F8" w:rsidRDefault="00AC2CA0" w:rsidP="002371C8">
      <w:r>
        <w:t xml:space="preserve">Measuring trophic variation is particularly useful for invasive species, such as the round </w:t>
      </w:r>
      <w:commentRangeStart w:id="3"/>
      <w:r w:rsidR="00B300D7">
        <w:t>goby</w:t>
      </w:r>
      <w:commentRangeEnd w:id="3"/>
      <w:r w:rsidR="009F7DD8">
        <w:rPr>
          <w:rStyle w:val="CommentReference"/>
        </w:rPr>
        <w:commentReference w:id="3"/>
      </w:r>
      <w:r w:rsidR="00B300D7">
        <w:t xml:space="preserve"> (</w:t>
      </w:r>
      <w:r>
        <w:t xml:space="preserve"> to describe the interactions between invasive populations and the food webs they have invaded.</w:t>
      </w:r>
    </w:p>
    <w:p w14:paraId="41C987D2" w14:textId="77777777" w:rsidR="00AC2CA0" w:rsidRDefault="00AC2CA0" w:rsidP="002371C8"/>
    <w:p w14:paraId="37AAEDB4" w14:textId="77777777" w:rsidR="003A32F8" w:rsidRDefault="003A32F8" w:rsidP="002371C8"/>
    <w:p w14:paraId="124A4973" w14:textId="3FD4B6BF" w:rsidR="00A706DA" w:rsidRDefault="00A706DA" w:rsidP="002371C8">
      <w:r>
        <w:t>Few studies have</w:t>
      </w:r>
      <w:r w:rsidR="007335D1">
        <w:t xml:space="preserve"> </w:t>
      </w:r>
      <w:r>
        <w:t>directly measured</w:t>
      </w:r>
      <w:r w:rsidR="007335D1">
        <w:t xml:space="preserve"> how behaviour</w:t>
      </w:r>
      <w:r>
        <w:t>al</w:t>
      </w:r>
      <w:r w:rsidR="007335D1">
        <w:t xml:space="preserve"> trait variation (i.e. </w:t>
      </w:r>
      <w:r>
        <w:t>activity, bold-exploratory traits etc.</w:t>
      </w:r>
      <w:r w:rsidR="007335D1">
        <w:t>) translates to functional ecological variation in wild</w:t>
      </w:r>
      <w:r>
        <w:t xml:space="preserve"> populations, which </w:t>
      </w:r>
      <w:r>
        <w:lastRenderedPageBreak/>
        <w:t>may be especially important for understanding how invasive animal populations impact the communities that they invade</w:t>
      </w:r>
      <w:r w:rsidR="007335D1">
        <w:t xml:space="preserve">. </w:t>
      </w:r>
      <w:commentRangeStart w:id="4"/>
      <w:r w:rsidR="007335D1" w:rsidRPr="00833A98">
        <w:rPr>
          <w:shd w:val="clear" w:color="auto" w:fill="FFE599" w:themeFill="accent4" w:themeFillTint="66"/>
        </w:rPr>
        <w:t>Therefore</w:t>
      </w:r>
      <w:commentRangeEnd w:id="4"/>
      <w:r w:rsidR="00833A98">
        <w:rPr>
          <w:rStyle w:val="CommentReference"/>
        </w:rPr>
        <w:commentReference w:id="4"/>
      </w:r>
      <w:r w:rsidR="007335D1" w:rsidRPr="00833A98">
        <w:rPr>
          <w:shd w:val="clear" w:color="auto" w:fill="FFE599" w:themeFill="accent4" w:themeFillTint="66"/>
        </w:rPr>
        <w:t xml:space="preserve">, the </w:t>
      </w:r>
      <w:r w:rsidR="00833A98">
        <w:rPr>
          <w:shd w:val="clear" w:color="auto" w:fill="FFE599" w:themeFill="accent4" w:themeFillTint="66"/>
        </w:rPr>
        <w:t>overarching</w:t>
      </w:r>
      <w:r w:rsidR="007335D1" w:rsidRPr="00833A98">
        <w:rPr>
          <w:shd w:val="clear" w:color="auto" w:fill="FFE599" w:themeFill="accent4" w:themeFillTint="66"/>
        </w:rPr>
        <w:t xml:space="preserve"> </w:t>
      </w:r>
      <w:r w:rsidR="00833A98">
        <w:rPr>
          <w:shd w:val="clear" w:color="auto" w:fill="FFE599" w:themeFill="accent4" w:themeFillTint="66"/>
        </w:rPr>
        <w:t>objective</w:t>
      </w:r>
      <w:r w:rsidR="007335D1" w:rsidRPr="00833A98">
        <w:rPr>
          <w:shd w:val="clear" w:color="auto" w:fill="FFE599" w:themeFill="accent4" w:themeFillTint="66"/>
        </w:rPr>
        <w:t xml:space="preserve"> of this study is to </w:t>
      </w:r>
      <w:r w:rsidR="00AA7FF0" w:rsidRPr="00833A98">
        <w:rPr>
          <w:shd w:val="clear" w:color="auto" w:fill="FFE599" w:themeFill="accent4" w:themeFillTint="66"/>
        </w:rPr>
        <w:t>establish</w:t>
      </w:r>
      <w:r w:rsidR="007335D1" w:rsidRPr="00833A98">
        <w:rPr>
          <w:shd w:val="clear" w:color="auto" w:fill="FFE599" w:themeFill="accent4" w:themeFillTint="66"/>
        </w:rPr>
        <w:t xml:space="preserve"> an approach </w:t>
      </w:r>
      <w:r w:rsidR="00833A98">
        <w:rPr>
          <w:shd w:val="clear" w:color="auto" w:fill="FFE599" w:themeFill="accent4" w:themeFillTint="66"/>
        </w:rPr>
        <w:t>that can</w:t>
      </w:r>
      <w:r w:rsidR="007335D1" w:rsidRPr="00833A98">
        <w:rPr>
          <w:shd w:val="clear" w:color="auto" w:fill="FFE599" w:themeFill="accent4" w:themeFillTint="66"/>
        </w:rPr>
        <w:t xml:space="preserve"> </w:t>
      </w:r>
      <w:r>
        <w:rPr>
          <w:shd w:val="clear" w:color="auto" w:fill="FFE599" w:themeFill="accent4" w:themeFillTint="66"/>
        </w:rPr>
        <w:t>concurrently measure</w:t>
      </w:r>
      <w:r w:rsidR="007335D1" w:rsidRPr="00833A98">
        <w:rPr>
          <w:shd w:val="clear" w:color="auto" w:fill="FFE599" w:themeFill="accent4" w:themeFillTint="66"/>
        </w:rPr>
        <w:t xml:space="preserve"> both </w:t>
      </w:r>
      <w:r w:rsidRPr="00833A98">
        <w:rPr>
          <w:shd w:val="clear" w:color="auto" w:fill="FFE599" w:themeFill="accent4" w:themeFillTint="66"/>
        </w:rPr>
        <w:t xml:space="preserve">individual behavioural and </w:t>
      </w:r>
      <w:r w:rsidR="007335D1" w:rsidRPr="00833A98">
        <w:rPr>
          <w:shd w:val="clear" w:color="auto" w:fill="FFE599" w:themeFill="accent4" w:themeFillTint="66"/>
        </w:rPr>
        <w:t>troph</w:t>
      </w:r>
      <w:r w:rsidR="00AA7FF0" w:rsidRPr="00833A98">
        <w:rPr>
          <w:shd w:val="clear" w:color="auto" w:fill="FFE599" w:themeFill="accent4" w:themeFillTint="66"/>
        </w:rPr>
        <w:t>ic state variation in animals collected from wild populations</w:t>
      </w:r>
      <w:r w:rsidR="007335D1">
        <w:t xml:space="preserve">. </w:t>
      </w:r>
    </w:p>
    <w:p w14:paraId="010EEFC2" w14:textId="77777777" w:rsidR="00A706DA" w:rsidRDefault="00A706DA" w:rsidP="002371C8"/>
    <w:p w14:paraId="7C3567C0" w14:textId="3C44C8A7" w:rsidR="006B792E" w:rsidRDefault="0029383D" w:rsidP="002371C8">
      <w:pPr>
        <w:rPr>
          <w:shd w:val="clear" w:color="auto" w:fill="D9D9D9" w:themeFill="background1" w:themeFillShade="D9"/>
        </w:rPr>
      </w:pPr>
      <w:r w:rsidRPr="00833A98">
        <w:rPr>
          <w:shd w:val="clear" w:color="auto" w:fill="BDD6EE" w:themeFill="accent5" w:themeFillTint="66"/>
        </w:rPr>
        <w:t>Specific</w:t>
      </w:r>
      <w:r w:rsidR="00A706DA">
        <w:rPr>
          <w:shd w:val="clear" w:color="auto" w:fill="BDD6EE" w:themeFill="accent5" w:themeFillTint="66"/>
        </w:rPr>
        <w:t>ally</w:t>
      </w:r>
      <w:r w:rsidRPr="00833A98">
        <w:rPr>
          <w:shd w:val="clear" w:color="auto" w:fill="BDD6EE" w:themeFill="accent5" w:themeFillTint="66"/>
        </w:rPr>
        <w:t xml:space="preserve"> </w:t>
      </w:r>
      <w:r w:rsidR="00B87FB7" w:rsidRPr="00833A98">
        <w:rPr>
          <w:shd w:val="clear" w:color="auto" w:fill="BDD6EE" w:themeFill="accent5" w:themeFillTint="66"/>
        </w:rPr>
        <w:t>we sought to</w:t>
      </w:r>
      <w:r w:rsidR="00567FC4" w:rsidRPr="00833A98">
        <w:rPr>
          <w:shd w:val="clear" w:color="auto" w:fill="BDD6EE" w:themeFill="accent5" w:themeFillTint="66"/>
        </w:rPr>
        <w:t xml:space="preserve"> quantify among</w:t>
      </w:r>
      <w:r w:rsidR="00A706DA">
        <w:rPr>
          <w:shd w:val="clear" w:color="auto" w:fill="BDD6EE" w:themeFill="accent5" w:themeFillTint="66"/>
        </w:rPr>
        <w:t>-</w:t>
      </w:r>
      <w:r w:rsidR="00567FC4" w:rsidRPr="00833A98">
        <w:rPr>
          <w:shd w:val="clear" w:color="auto" w:fill="BDD6EE" w:themeFill="accent5" w:themeFillTint="66"/>
        </w:rPr>
        <w:t xml:space="preserve">individual variation in bold-exploratory behavioural traits and the trophic state in an </w:t>
      </w:r>
      <w:r w:rsidR="00A706DA" w:rsidRPr="00A706DA">
        <w:rPr>
          <w:shd w:val="clear" w:color="auto" w:fill="BDD6EE" w:themeFill="accent5" w:themeFillTint="66"/>
        </w:rPr>
        <w:t xml:space="preserve">well-established </w:t>
      </w:r>
      <w:r w:rsidR="00567FC4" w:rsidRPr="00833A98">
        <w:rPr>
          <w:shd w:val="clear" w:color="auto" w:fill="BDD6EE" w:themeFill="accent5" w:themeFillTint="66"/>
        </w:rPr>
        <w:t xml:space="preserve">wild goby population. We predicted that round gobies </w:t>
      </w:r>
      <w:r w:rsidR="00607A47" w:rsidRPr="00833A98">
        <w:rPr>
          <w:shd w:val="clear" w:color="auto" w:fill="BDD6EE" w:themeFill="accent5" w:themeFillTint="66"/>
        </w:rPr>
        <w:t xml:space="preserve">would </w:t>
      </w:r>
      <w:r w:rsidR="00567FC4" w:rsidRPr="00833A98">
        <w:rPr>
          <w:shd w:val="clear" w:color="auto" w:fill="BDD6EE" w:themeFill="accent5" w:themeFillTint="66"/>
        </w:rPr>
        <w:t>show among</w:t>
      </w:r>
      <w:r w:rsidR="00607A47" w:rsidRPr="00833A98">
        <w:rPr>
          <w:shd w:val="clear" w:color="auto" w:fill="BDD6EE" w:themeFill="accent5" w:themeFillTint="66"/>
        </w:rPr>
        <w:t>-</w:t>
      </w:r>
      <w:r w:rsidR="00567FC4" w:rsidRPr="00833A98">
        <w:rPr>
          <w:shd w:val="clear" w:color="auto" w:fill="BDD6EE" w:themeFill="accent5" w:themeFillTint="66"/>
        </w:rPr>
        <w:t xml:space="preserve">individual variation in behavioural variables in bold-exploratory assays (activity, edge use, and emergence-exploration latencies), as well as among-individual </w:t>
      </w:r>
      <w:r w:rsidR="00607A47" w:rsidRPr="00833A98">
        <w:rPr>
          <w:shd w:val="clear" w:color="auto" w:fill="BDD6EE" w:themeFill="accent5" w:themeFillTint="66"/>
        </w:rPr>
        <w:t>variation in trophic state (i.e. in δ13C and δ15N values)</w:t>
      </w:r>
      <w:r w:rsidR="00567FC4" w:rsidRPr="00833A98">
        <w:rPr>
          <w:shd w:val="clear" w:color="auto" w:fill="BDD6EE" w:themeFill="accent5" w:themeFillTint="66"/>
        </w:rPr>
        <w:t xml:space="preserve">. </w:t>
      </w:r>
      <w:r w:rsidR="00B87FB7">
        <w:t xml:space="preserve">We </w:t>
      </w:r>
      <w:r w:rsidR="00A706DA">
        <w:t xml:space="preserve">also </w:t>
      </w:r>
      <w:r w:rsidR="00B87FB7">
        <w:t xml:space="preserve">conducted </w:t>
      </w:r>
      <w:r w:rsidR="00607A47">
        <w:t>two exploratory analysis</w:t>
      </w:r>
      <w:r w:rsidR="00607A47" w:rsidRPr="00607A47">
        <w:t xml:space="preserve"> </w:t>
      </w:r>
      <w:r w:rsidR="00607A47">
        <w:t xml:space="preserve">to test </w:t>
      </w:r>
      <w:r w:rsidR="00801028">
        <w:t>how</w:t>
      </w:r>
      <w:r w:rsidR="00607A47">
        <w:t xml:space="preserve"> individual behavioural variation </w:t>
      </w:r>
      <w:r w:rsidR="00801028">
        <w:t>influenced</w:t>
      </w:r>
      <w:r w:rsidR="00607A47">
        <w:t xml:space="preserve"> </w:t>
      </w:r>
      <w:r w:rsidR="00801028">
        <w:t>round goby</w:t>
      </w:r>
      <w:r w:rsidR="00607A47">
        <w:t xml:space="preserve"> interactions with prey species. </w:t>
      </w:r>
      <w:r w:rsidR="00607A47" w:rsidRPr="00833A98">
        <w:rPr>
          <w:shd w:val="clear" w:color="auto" w:fill="F7CAAC" w:themeFill="accent2" w:themeFillTint="66"/>
        </w:rPr>
        <w:t>First, we</w:t>
      </w:r>
      <w:r w:rsidR="00B87FB7" w:rsidRPr="00833A98">
        <w:rPr>
          <w:shd w:val="clear" w:color="auto" w:fill="F7CAAC" w:themeFill="accent2" w:themeFillTint="66"/>
        </w:rPr>
        <w:t xml:space="preserve"> </w:t>
      </w:r>
      <w:r w:rsidR="00607A47" w:rsidRPr="00833A98">
        <w:rPr>
          <w:shd w:val="clear" w:color="auto" w:fill="F7CAAC" w:themeFill="accent2" w:themeFillTint="66"/>
        </w:rPr>
        <w:t>calculated correlations between individual isotopic values and round personality traits (i.e. those that show among-individual variation)</w:t>
      </w:r>
      <w:r w:rsidR="00A706DA">
        <w:rPr>
          <w:shd w:val="clear" w:color="auto" w:fill="F7CAAC" w:themeFill="accent2" w:themeFillTint="66"/>
        </w:rPr>
        <w:t>,</w:t>
      </w:r>
      <w:r w:rsidR="00801028" w:rsidRPr="00833A98">
        <w:rPr>
          <w:shd w:val="clear" w:color="auto" w:fill="F7CAAC" w:themeFill="accent2" w:themeFillTint="66"/>
        </w:rPr>
        <w:t xml:space="preserve"> to identify</w:t>
      </w:r>
      <w:r w:rsidR="00A706DA">
        <w:rPr>
          <w:shd w:val="clear" w:color="auto" w:fill="F7CAAC" w:themeFill="accent2" w:themeFillTint="66"/>
        </w:rPr>
        <w:t xml:space="preserve"> if any specific </w:t>
      </w:r>
      <w:r w:rsidR="00801028" w:rsidRPr="00833A98">
        <w:rPr>
          <w:shd w:val="clear" w:color="auto" w:fill="F7CAAC" w:themeFill="accent2" w:themeFillTint="66"/>
        </w:rPr>
        <w:t xml:space="preserve">traits </w:t>
      </w:r>
      <w:r w:rsidR="00A706DA">
        <w:rPr>
          <w:shd w:val="clear" w:color="auto" w:fill="F7CAAC" w:themeFill="accent2" w:themeFillTint="66"/>
        </w:rPr>
        <w:t>area</w:t>
      </w:r>
      <w:r w:rsidR="00801028" w:rsidRPr="00833A98">
        <w:rPr>
          <w:shd w:val="clear" w:color="auto" w:fill="F7CAAC" w:themeFill="accent2" w:themeFillTint="66"/>
        </w:rPr>
        <w:t xml:space="preserve"> </w:t>
      </w:r>
      <w:r w:rsidR="00A706DA">
        <w:rPr>
          <w:shd w:val="clear" w:color="auto" w:fill="F7CAAC" w:themeFill="accent2" w:themeFillTint="66"/>
        </w:rPr>
        <w:t>linked</w:t>
      </w:r>
      <w:r w:rsidR="00801028" w:rsidRPr="00833A98">
        <w:rPr>
          <w:shd w:val="clear" w:color="auto" w:fill="F7CAAC" w:themeFill="accent2" w:themeFillTint="66"/>
        </w:rPr>
        <w:t xml:space="preserve"> to their trophic interaction</w:t>
      </w:r>
      <w:r w:rsidR="00A706DA">
        <w:rPr>
          <w:shd w:val="clear" w:color="auto" w:fill="F7CAAC" w:themeFill="accent2" w:themeFillTint="66"/>
        </w:rPr>
        <w:t>s</w:t>
      </w:r>
      <w:r w:rsidR="00607A47">
        <w:t xml:space="preserve">. </w:t>
      </w:r>
      <w:r w:rsidR="00607A47" w:rsidRPr="00833A98">
        <w:rPr>
          <w:shd w:val="clear" w:color="auto" w:fill="D9D9D9" w:themeFill="background1" w:themeFillShade="D9"/>
        </w:rPr>
        <w:t>Second, we use</w:t>
      </w:r>
      <w:r w:rsidR="00801028" w:rsidRPr="00833A98">
        <w:rPr>
          <w:shd w:val="clear" w:color="auto" w:fill="D9D9D9" w:themeFill="background1" w:themeFillShade="D9"/>
        </w:rPr>
        <w:t xml:space="preserve"> stable</w:t>
      </w:r>
      <w:r w:rsidR="00607A47" w:rsidRPr="00833A98">
        <w:rPr>
          <w:shd w:val="clear" w:color="auto" w:fill="D9D9D9" w:themeFill="background1" w:themeFillShade="D9"/>
        </w:rPr>
        <w:t xml:space="preserve"> isotopic analysis </w:t>
      </w:r>
      <w:r w:rsidR="002371C8" w:rsidRPr="00833A98">
        <w:rPr>
          <w:shd w:val="clear" w:color="auto" w:fill="D9D9D9" w:themeFill="background1" w:themeFillShade="D9"/>
        </w:rPr>
        <w:t xml:space="preserve">(‘SIA’) </w:t>
      </w:r>
      <w:r w:rsidR="00607A47" w:rsidRPr="00833A98">
        <w:rPr>
          <w:shd w:val="clear" w:color="auto" w:fill="D9D9D9" w:themeFill="background1" w:themeFillShade="D9"/>
        </w:rPr>
        <w:t xml:space="preserve">of round goby prey species and mixing models to quantify the relative contributions of prey taxa to round goby diets, and explore how individual behavioural variation may </w:t>
      </w:r>
      <w:r w:rsidR="00801028" w:rsidRPr="00833A98">
        <w:rPr>
          <w:shd w:val="clear" w:color="auto" w:fill="D9D9D9" w:themeFill="background1" w:themeFillShade="D9"/>
        </w:rPr>
        <w:t>affect the round gobies impacts on prey</w:t>
      </w:r>
      <w:r w:rsidR="00607A47" w:rsidRPr="00833A98">
        <w:rPr>
          <w:shd w:val="clear" w:color="auto" w:fill="D9D9D9" w:themeFill="background1" w:themeFillShade="D9"/>
        </w:rPr>
        <w:t>.</w:t>
      </w:r>
    </w:p>
    <w:p w14:paraId="40E37A28" w14:textId="77777777" w:rsidR="00A706DA" w:rsidRDefault="00A706DA" w:rsidP="002371C8"/>
    <w:p w14:paraId="4D992CFB" w14:textId="23C89780" w:rsidR="006B792E" w:rsidRPr="00F70C37" w:rsidRDefault="00552D36" w:rsidP="00F47B6B">
      <w:pPr>
        <w:pStyle w:val="Heading2"/>
      </w:pPr>
      <w:r>
        <w:t>Methods</w:t>
      </w:r>
    </w:p>
    <w:p w14:paraId="002240F3" w14:textId="38CF0F93" w:rsidR="00F460CE" w:rsidRPr="001F37CB" w:rsidRDefault="00F460CE" w:rsidP="0038592C">
      <w:pPr>
        <w:pStyle w:val="Heading3"/>
      </w:pPr>
      <w:r w:rsidRPr="001F37CB">
        <w:t>Field Sampling</w:t>
      </w:r>
    </w:p>
    <w:p w14:paraId="23487B86" w14:textId="7AECFABD" w:rsidR="00625A40" w:rsidRDefault="00A706DA" w:rsidP="002371C8">
      <w:r>
        <w:t>R</w:t>
      </w:r>
      <w:r w:rsidR="00F70C37" w:rsidRPr="00F70C37">
        <w:t xml:space="preserve">ound gobies and their potential prey community were sampled </w:t>
      </w:r>
      <w:r w:rsidR="00CD5AB0">
        <w:t>from</w:t>
      </w:r>
      <w:r w:rsidR="00F70C37" w:rsidRPr="00F70C37">
        <w:t xml:space="preserve"> 16-17</w:t>
      </w:r>
      <w:r w:rsidR="00AA7FF0">
        <w:t>th</w:t>
      </w:r>
      <w:r w:rsidR="00F70C37" w:rsidRPr="00F70C37">
        <w:t xml:space="preserve"> June 2020 from a shallow brackish estuary (Guldborgsund, 54.69645°, 11.84067</w:t>
      </w:r>
      <w:r w:rsidR="00955D57">
        <w:t>°</w:t>
      </w:r>
      <w:r w:rsidR="00F70C37" w:rsidRPr="00F70C37">
        <w:t>). Guldborgsund is one of the first Danish marine areas invaded by the round g</w:t>
      </w:r>
      <w:r>
        <w:t>oby, first being observed ~2009. S</w:t>
      </w:r>
      <w:r w:rsidR="00F70C37" w:rsidRPr="00F70C37">
        <w:t>o</w:t>
      </w:r>
      <w:r w:rsidRPr="00A706DA">
        <w:t xml:space="preserve"> </w:t>
      </w:r>
      <w:r>
        <w:t>this</w:t>
      </w:r>
      <w:r w:rsidR="00F70C37" w:rsidRPr="00F70C37">
        <w:t xml:space="preserve"> </w:t>
      </w:r>
      <w:r>
        <w:t>is may be considered a</w:t>
      </w:r>
      <w:r w:rsidR="00F70C37" w:rsidRPr="00F70C37">
        <w:t xml:space="preserve"> well-established</w:t>
      </w:r>
      <w:r>
        <w:t xml:space="preserve"> </w:t>
      </w:r>
      <w:r w:rsidR="00BA0A78">
        <w:t xml:space="preserve">self-sustaining </w:t>
      </w:r>
      <w:r>
        <w:t>invasive population</w:t>
      </w:r>
      <w:r w:rsidR="00AA7FF0">
        <w:t xml:space="preserve">, which </w:t>
      </w:r>
      <w:r w:rsidR="00BA0A78">
        <w:t>is</w:t>
      </w:r>
      <w:r w:rsidR="00F70C37" w:rsidRPr="00F70C37">
        <w:t xml:space="preserve"> characte</w:t>
      </w:r>
      <w:r w:rsidR="00AA7FF0">
        <w:t>rised by high population densities where</w:t>
      </w:r>
      <w:r w:rsidR="00F70C37" w:rsidRPr="00F70C37">
        <w:t xml:space="preserve"> </w:t>
      </w:r>
      <w:r w:rsidR="00BA0A78">
        <w:t xml:space="preserve">round gobies are </w:t>
      </w:r>
      <w:r w:rsidR="00F70C37" w:rsidRPr="00F70C37">
        <w:t xml:space="preserve">likely to experience strong </w:t>
      </w:r>
      <w:r w:rsidR="00F70C37" w:rsidRPr="00F70C37">
        <w:lastRenderedPageBreak/>
        <w:t>intraspecific competition</w:t>
      </w:r>
      <w:r w:rsidR="00F70C37">
        <w:t xml:space="preserve"> </w:t>
      </w:r>
      <w:r w:rsidR="00F70C37" w:rsidRPr="00F70C37">
        <w:fldChar w:fldCharType="begin"/>
      </w:r>
      <w:r w:rsidR="008B40F4">
        <w:instrText xml:space="preserve"> ADDIN ZOTERO_ITEM CSL_CITATION {"citationID":"9L33KxOe","properties":{"formattedCitation":"(Azour et al., 2015)","plainCitation":"(Azour et al., 2015)","noteIndex":0},"citationItems":[{"id":3256,"uris":["http://zotero.org/users/5224473/items/DEAFPSYB"],"itemData":{"id":3256,"type":"article-journal","abstract":"Round goby Neogobius melanostomus is currently one of the most wide-ranging invasive fish species in Europe and North America. The present study demonstrates how the distribution of round goby has expanded from 2008 to 2013 at a rate of about 30 km yr-1 along the Danish coastline in the western Baltic Sea. Further analyses showed that fish from an established high-density round goby population were slow-growing and displayed poorer condition (weight at age and hepatosomatic index) compared to fish sampled from recently invaded locations (i.e. at the forefront of the distribution range). The established population revealed a broad age distribution and a 1:1 gender ratio, while fish from a recently invaded site were primarily of intermediate ages with a male-biased gender ratio. Otolith analyses suggested that the oldest individuals from the recently invaded area experienced superior growth conditions only in the most recent years, suggesting immigration into the area as adults. Our results suggest that intraspecific competition for food may cause continued dispersal of the species and that population demographics likely relate to invasion history.","container-title":"Aquatic Biology","DOI":"10.3354/ab00634","ISSN":"1864-7782, 1864-7790","issue":"1","language":"en","page":"41-52","source":"www.int-res.com","title":"Invasion rate and population characteristics of the round goby Neogobius melanostomus: effects of density and invasion history","title-short":"Invasion rate and population characteristics of the round goby Neogobius melanostomus","volume":"24","author":[{"family":"Azour","given":"Farivar"},{"family":"Deurs","given":"Mikael","dropping-particle":"van"},{"family":"Behrens","given":"Jane"},{"family":"Carl","given":"Henrik"},{"family":"Hüssy","given":"Karin"},{"family":"Greisen","given":"Kristian"},{"family":"Ebert","given":"Rasmus"},{"family":"Møller","given":"Peter Rask"}],"issued":{"date-parts":[["2015",8,4]]}}}],"schema":"https://github.com/citation-style-language/schema/raw/master/csl-citation.json"} </w:instrText>
      </w:r>
      <w:r w:rsidR="00F70C37" w:rsidRPr="00F70C37">
        <w:fldChar w:fldCharType="separate"/>
      </w:r>
      <w:r w:rsidR="00F70C37" w:rsidRPr="00F70C37">
        <w:t>(Azour et al., 2015)</w:t>
      </w:r>
      <w:r w:rsidR="00F70C37" w:rsidRPr="00F70C37">
        <w:fldChar w:fldCharType="end"/>
      </w:r>
      <w:r w:rsidR="00BA0A78">
        <w:t xml:space="preserve">. </w:t>
      </w:r>
      <w:r w:rsidR="00BA0A78">
        <w:rPr>
          <w:iCs/>
        </w:rPr>
        <w:t>Sampling took place</w:t>
      </w:r>
      <w:r w:rsidR="00F70C37">
        <w:t xml:space="preserve"> </w:t>
      </w:r>
      <w:r w:rsidR="00E71251">
        <w:t>within the shallow brackish estuary</w:t>
      </w:r>
      <w:r w:rsidR="00361CAF">
        <w:t xml:space="preserve">, </w:t>
      </w:r>
      <w:r w:rsidR="00361CAF">
        <w:rPr>
          <w:iCs/>
        </w:rPr>
        <w:t xml:space="preserve">over a </w:t>
      </w:r>
      <w:r w:rsidR="00361CAF">
        <w:t>2 ha (100 x 200 m, depth &lt; 2.0 m, sandy with scattered-boulder substrate)</w:t>
      </w:r>
      <w:r w:rsidR="00E71251">
        <w:t xml:space="preserve">. </w:t>
      </w:r>
      <w:r w:rsidR="003473D9">
        <w:t xml:space="preserve">Round gobies occupy </w:t>
      </w:r>
      <w:r w:rsidR="00361CAF">
        <w:t>shallow rock</w:t>
      </w:r>
      <w:r w:rsidR="003473D9">
        <w:t xml:space="preserve"> habitats over the Spring-Summer breeding period </w:t>
      </w:r>
      <w:r w:rsidR="003473D9">
        <w:fldChar w:fldCharType="begin"/>
      </w:r>
      <w:r w:rsidR="008B40F4">
        <w:instrText xml:space="preserve"> ADDIN ZOTERO_ITEM CSL_CITATION {"citationID":"FPfawlHG","properties":{"formattedCitation":"(Marentette et al., 2011)","plainCitation":"(Marentette et al., 2011)","noteIndex":0},"citationItems":[{"id":3279,"uris":["http://zotero.org/users/5224473/items/U5X5B4XK"],"itemData":{"id":3279,"type":"article-journal","abstract":"Activity levels are modulated by trade-offs between reducing predation risk and the need to move in order to find food or mates. Because these trade-offs affect males and females differently, many species show sex-specific movement, dispersal patterns, and spatial navigation capacities, with the sex that gains the most from territory ownership often dispersing less. Unlike mammals and birds, sex differences in movement among fishes remain poorly studied, and the connections between tests of movement propensity in the laboratory and in the field are rarely made. Here, we examine the differences in movement between male and female round goby (Neogobius melanostomus) in both laboratory and field settings. This fish species is invasive in North America and currently undergoing further range expansions. In the laboratory, round goby males were more active and explored a novel environment more readily than did females. A large-scale mark–recapture study in Lake Ontario over two years revealed that males moved more than females between years, but there were no within-year sex differences. Thus, round goby display male-biased movement patterns, providing a comparison point to dispersal patterns in other taxa. Understanding sex-specific movement of round goby in the field will also help predict dispersal and population dynamics, both in areas where round goby have already become established and where they are continuing to invade.","container-title":"Behavioral Ecology and Sociobiology","DOI":"10.1007/s00265-011-1233-z","ISSN":"1432-0762","issue":"12","journalAbbreviation":"Behav Ecol Sociobiol","language":"en","page":"2239-2249","source":"Springer Link","title":"Laboratory and field evidence of sex-biased movement in the invasive round goby","volume":"65","author":[{"family":"Marentette","given":"Julie R."},{"family":"Wang","given":"Grace"},{"family":"Tong","given":"Stephanie"},{"family":"Sopinka","given":"Natalie M."},{"family":"Taves","given":"Matthew D."},{"family":"Koops","given":"Marten A."},{"family":"Balshine","given":"Sigal"}],"issued":{"date-parts":[["2011",12,1]]}}}],"schema":"https://github.com/citation-style-language/schema/raw/master/csl-citation.json"} </w:instrText>
      </w:r>
      <w:r w:rsidR="003473D9">
        <w:fldChar w:fldCharType="separate"/>
      </w:r>
      <w:r w:rsidR="00361CAF" w:rsidRPr="00361CAF">
        <w:t>(Marentette et al., 2011)</w:t>
      </w:r>
      <w:r w:rsidR="003473D9">
        <w:fldChar w:fldCharType="end"/>
      </w:r>
      <w:r w:rsidR="003473D9">
        <w:t xml:space="preserve">, and are particularly active </w:t>
      </w:r>
      <w:r w:rsidR="0007722A">
        <w:t>from April to</w:t>
      </w:r>
      <w:r w:rsidR="003473D9">
        <w:t xml:space="preserve"> June</w:t>
      </w:r>
      <w:r w:rsidR="00361CAF">
        <w:t xml:space="preserve"> </w:t>
      </w:r>
      <w:r w:rsidR="00361CAF">
        <w:fldChar w:fldCharType="begin"/>
      </w:r>
      <w:r w:rsidR="008B40F4">
        <w:instrText xml:space="preserve"> ADDIN ZOTERO_ITEM CSL_CITATION {"citationID":"O246Janv","properties":{"formattedCitation":"(Brauer et al., 2020)","plainCitation":"(Brauer et al., 2020)","noteIndex":0},"citationItems":[{"id":243,"uris":["http://zotero.org/users/5224473/items/CJPEFTC3"],"itemData":{"id":243,"type":"article-journal","abstract":"The round goby (Neogobius melanostomus; Pallas, 1814) is one of the most widespread invasive fish species. It originates from the Black Sea and the Sea of Azov but has un-intentionally been introduced to fresh and brackish water bodies on both sides of the Atlantic. Small-scale fishermen catch large amounts of the invasive round goby as the species continues to spread and populate new areas of the Baltic Sea. We were concerned with the possibilities for a “use and reduce” solution to the round goby invasion. However, to capture the interest of restaurants, supermarkets, and distributers, more information about seasonality in product supply and nutritional quality is needed. We therefore studied a round goby bycatch fishery in the Western Baltic Sea (Denmark) and describe the seasonal dynamics in catch rates, size distribution, condition factor, lipid and protein content, fatty acid profile, and meat texture. We found that while the catch rates peaked in spring, lipid content and meat texture improved significantly, later in the year. Protein content also peaked in late summer and fall, but it was only marginally higher compared to spring. We compare the results to relevant species and conclude that round goby is a relatively lean fish all year (only slightly fatter than for example cod). The firmness of the meat in fall, resembles farmed trout and it has a highly favorable fatty acid composition, reflected by a low n-6 to n-3 ratio. The main bottleneck related to the introduction of round goby to the consumer market is likely going to be the small size.","container-title":"Fisheries Research","DOI":"10.1016/j.fishres.2019.105412","ISSN":"0165-7836","journalAbbreviation":"Fisheries Research","language":"en","page":"105412","source":"ScienceDirect","title":"Seasonal patterns in round goby (Neogobius melanostromus) catch rates, catch composition, and dietary quality","volume":"222","author":[{"family":"Brauer","given":"Meike"},{"family":"Behrens","given":"Jane W"},{"family":"Christoffersen","given":"Mads"},{"family":"Hyldig","given":"Grethe"},{"family":"Jacobsen","given":"Charlotte"},{"family":"Björnsdottir","given":"Katla H."},{"family":"Deurs","given":"Mikael","non-dropping-particle":"van"}],"issued":{"date-parts":[["2020",2,1]]}}}],"schema":"https://github.com/citation-style-language/schema/raw/master/csl-citation.json"} </w:instrText>
      </w:r>
      <w:r w:rsidR="00361CAF">
        <w:fldChar w:fldCharType="separate"/>
      </w:r>
      <w:r w:rsidR="00361CAF" w:rsidRPr="00361CAF">
        <w:t>(Brauer et al., 2020)</w:t>
      </w:r>
      <w:r w:rsidR="00361CAF">
        <w:fldChar w:fldCharType="end"/>
      </w:r>
      <w:r w:rsidR="003473D9">
        <w:t>.</w:t>
      </w:r>
      <w:r w:rsidR="00361CAF">
        <w:t xml:space="preserve"> Gobies </w:t>
      </w:r>
      <w:r w:rsidR="0007722A">
        <w:t>can</w:t>
      </w:r>
      <w:r w:rsidR="00361CAF">
        <w:t xml:space="preserve"> show high site affinity, particularly around rocky structures</w:t>
      </w:r>
      <w:r w:rsidR="0007722A">
        <w:t xml:space="preserve"> </w:t>
      </w:r>
      <w:r w:rsidR="00361CAF">
        <w:fldChar w:fldCharType="begin"/>
      </w:r>
      <w:r w:rsidR="008B40F4">
        <w:instrText xml:space="preserve"> ADDIN ZOTERO_ITEM CSL_CITATION {"citationID":"l6XQbe2w","properties":{"formattedCitation":"(Lynch and Mensinger, 2012; Christoffersen et al., 2019)","plainCitation":"(Lynch and Mensinger, 2012; Christoffersen et al., 2019)","noteIndex":0},"citationItems":[{"id":5079,"uris":["http://zotero.org/users/5224473/items/IRZL4FW4"],"itemData":{"id":5079,"type":"article-journal","abstract":"– Despite its small size [adult: 60–130 mm, total length (TL)] and limited home range, the round goby (Neogobius melanostomus) has quickly become established throughout the Laurentian Great Lakes. Little information is available, however, on the natural dispersal pattern of this species. This capture–mark–recapture study utilised alphanumeric tags subcutaneously inserted into round gobies (n = 1228) along a 550-m stretch of the Duluth–Superior Harbor shoreline to observe their movement over a 13-month period. Recaptured round gobies (n = 415) exhibited highly leptokurtic movement distributions, and movement events were not correlated with fish size, gender or month. Our work indicates that round gobies &gt;50 mm (TL) generally occupy an area less than the minimum sampling interval (25 m); however, occasional movement up to 50 m per day could facilitate range expansion in the Laurentian Great Lakes.","container-title":"Ecology of Freshwater Fish","DOI":"https://doi.org/10.1111/j.1600-0633.2011.00524.x","ISSN":"1600-0633","issue":"1","language":"en","note":"_eprint: https://onlinelibrary.wiley.com/doi/pdf/10.1111/j.1600-0633.2011.00524.x","page":"64-74","source":"Wiley Online Library","title":"Seasonal abundance and movement of the invasive round goby (Neogobius melanostomus) on rocky substrate in the Duluth–Superior Harbor of Lake Superior","volume":"21","author":[{"family":"Lynch","given":"Michael P."},{"family":"Mensinger","given":"Allen F."}],"issued":{"date-parts":[["2012"]]}}},{"id":3262,"uris":["http://zotero.org/users/5224473/items/TUQ7Y262"],"itemData":{"id":3262,"type":"article-journal","abstract":"In just two decades, round goby Neogobius melanostomus (Pallas) has dispersed throughout most of the Baltic and the North American Great Lakes. It thrives in shallow sheltered areas, where it is impacting native fauna. In Denmark, researchers, governmental institutions and fishers have joined in an effort to establish a sustainable round goby fishery. To do so, basic information about the movement of round goby is essential, so the movements of 50 round gobies were tracked using acoustic telemetry. The results revealed that activity took place mainly at night and seasonal migrations were common. The most frequent migration behaviour observed was a seaward return migration during winter, which was further confirmed by a snorkel survey. Tracking data also revealed riverine upstream dispersal. The results demonstrate that the round goby can be mapped using telemetry, and it is suggested that fishing for round goby may improve efficiency by targeting seasonal migration corridors.","container-title":"Fisheries Management and Ecology","DOI":"10.1111/fme.12336","ISSN":"1365-2400","issue":"2","language":"en","page":"172-182","source":"Wiley Online Library","title":"Using acoustic telemetry and snorkel surveys to study diel activity and seasonal migration of round goby (Neogobius melanostomus) in an estuary of the Western Baltic Sea","volume":"26","author":[{"family":"Christoffersen","given":"Mads"},{"family":"Svendsen","given":"Jon C."},{"family":"Behrens","given":"Jane W."},{"family":"Jepsen","given":"Niels"},{"family":"Deurs","given":"Mikael","dropping-particle":"van"}],"issued":{"date-parts":[["2019"]]}}}],"schema":"https://github.com/citation-style-language/schema/raw/master/csl-citation.json"} </w:instrText>
      </w:r>
      <w:r w:rsidR="00361CAF">
        <w:fldChar w:fldCharType="separate"/>
      </w:r>
      <w:r w:rsidR="00B930AF" w:rsidRPr="00B930AF">
        <w:t>(Lynch and Mensinger, 2012; Christoffersen et al., 2019)</w:t>
      </w:r>
      <w:r w:rsidR="00361CAF">
        <w:fldChar w:fldCharType="end"/>
      </w:r>
      <w:r w:rsidR="00633AAE">
        <w:t xml:space="preserve">, therefore it </w:t>
      </w:r>
      <w:r w:rsidR="00625A40" w:rsidRPr="00223CBF">
        <w:t xml:space="preserve">is assumed that isotopic variation </w:t>
      </w:r>
      <w:r w:rsidR="0007722A">
        <w:t xml:space="preserve">of </w:t>
      </w:r>
      <w:r w:rsidR="00095E41">
        <w:t>individuals</w:t>
      </w:r>
      <w:r w:rsidR="0007722A">
        <w:t xml:space="preserve"> collected in June will be </w:t>
      </w:r>
      <w:r w:rsidR="00095E41">
        <w:t>primarily linked</w:t>
      </w:r>
      <w:r w:rsidR="0007722A">
        <w:t xml:space="preserve"> </w:t>
      </w:r>
      <w:r w:rsidR="00633AAE">
        <w:t>to</w:t>
      </w:r>
      <w:r w:rsidR="00625A40" w:rsidRPr="00223CBF">
        <w:t xml:space="preserve"> their</w:t>
      </w:r>
      <w:r w:rsidR="0007722A">
        <w:t xml:space="preserve"> local</w:t>
      </w:r>
      <w:r w:rsidR="00625A40" w:rsidRPr="00223CBF">
        <w:t xml:space="preserve"> diet within </w:t>
      </w:r>
      <w:r w:rsidR="0007722A">
        <w:t xml:space="preserve">the </w:t>
      </w:r>
      <w:r w:rsidR="00095E41">
        <w:t>estuary</w:t>
      </w:r>
      <w:r w:rsidR="00625A40">
        <w:t>.</w:t>
      </w:r>
    </w:p>
    <w:p w14:paraId="02D21BEF" w14:textId="5D6E1309" w:rsidR="00361CAF" w:rsidRDefault="00361CAF" w:rsidP="002371C8"/>
    <w:p w14:paraId="62DD1E9A" w14:textId="5094DD24" w:rsidR="00361CAF" w:rsidRDefault="00BA0A78" w:rsidP="002371C8">
      <w:r>
        <w:t>Round gobies</w:t>
      </w:r>
      <w:r w:rsidR="00E05137">
        <w:t xml:space="preserve"> were collected using a combination of </w:t>
      </w:r>
      <w:r w:rsidR="003E6FCC">
        <w:t xml:space="preserve">fyke nets </w:t>
      </w:r>
      <w:r w:rsidR="003E6FCC" w:rsidRPr="00A85CBA">
        <w:t>(</w:t>
      </w:r>
      <w:r w:rsidR="00A85CBA" w:rsidRPr="00A85CBA">
        <w:t>4x large double fykes: 3</w:t>
      </w:r>
      <w:r w:rsidR="003E6FCC" w:rsidRPr="00A85CBA">
        <w:t xml:space="preserve"> m</w:t>
      </w:r>
      <w:r w:rsidR="00A85CBA" w:rsidRPr="00A85CBA">
        <w:t xml:space="preserve"> funnels,</w:t>
      </w:r>
      <w:r w:rsidR="003E6FCC" w:rsidRPr="00A85CBA">
        <w:t xml:space="preserve"> </w:t>
      </w:r>
      <w:r w:rsidR="00A85CBA" w:rsidRPr="00A85CBA">
        <w:t>0.5 cm</w:t>
      </w:r>
      <w:r w:rsidR="003E6FCC" w:rsidRPr="00A85CBA">
        <w:t xml:space="preserve"> mesh size</w:t>
      </w:r>
      <w:r w:rsidR="00A85CBA" w:rsidRPr="00A85CBA">
        <w:t>, 8 x 0.6 m wing, 2 cm mesh; 4x small double fykes: 2 m funnel, 1 cm mesh</w:t>
      </w:r>
      <w:r w:rsidR="00A85CBA">
        <w:t>, 5 x 0.4 m wing, 2 c</w:t>
      </w:r>
      <w:r w:rsidR="00A85CBA" w:rsidRPr="00A85CBA">
        <w:t>m mesh</w:t>
      </w:r>
      <w:r w:rsidR="003E6FCC">
        <w:t xml:space="preserve">), and </w:t>
      </w:r>
      <w:commentRangeStart w:id="5"/>
      <w:r w:rsidR="003E6FCC">
        <w:t xml:space="preserve">baited </w:t>
      </w:r>
      <w:commentRangeEnd w:id="5"/>
      <w:r w:rsidR="00920F98">
        <w:rPr>
          <w:rStyle w:val="CommentReference"/>
        </w:rPr>
        <w:commentReference w:id="5"/>
      </w:r>
      <w:r w:rsidR="003E6FCC">
        <w:t>traps (</w:t>
      </w:r>
      <w:r w:rsidR="00A85CBA">
        <w:t xml:space="preserve">8x </w:t>
      </w:r>
      <w:r w:rsidR="003E6FCC">
        <w:t xml:space="preserve">box </w:t>
      </w:r>
      <w:r w:rsidR="00A85CBA" w:rsidRPr="00A85CBA">
        <w:t xml:space="preserve">traps: </w:t>
      </w:r>
      <w:r w:rsidR="00215F9A" w:rsidRPr="00A85CBA">
        <w:t>44</w:t>
      </w:r>
      <w:r w:rsidR="003E6FCC" w:rsidRPr="00A85CBA">
        <w:t xml:space="preserve"> x </w:t>
      </w:r>
      <w:r w:rsidR="00A85CBA" w:rsidRPr="00A85CBA">
        <w:t>25 x 25 cm, 0.5 cm</w:t>
      </w:r>
      <w:r w:rsidR="003E6FCC" w:rsidRPr="00A85CBA">
        <w:t xml:space="preserve"> mesh size, </w:t>
      </w:r>
      <w:r w:rsidR="00A85CBA" w:rsidRPr="00A85CBA">
        <w:t xml:space="preserve">6 cm aperture; </w:t>
      </w:r>
      <w:r w:rsidR="00A85CBA">
        <w:t xml:space="preserve">8x </w:t>
      </w:r>
      <w:r w:rsidR="003E6FCC" w:rsidRPr="00A85CBA">
        <w:t>cylinder</w:t>
      </w:r>
      <w:r w:rsidR="00A85CBA" w:rsidRPr="00A85CBA">
        <w:t xml:space="preserve"> traps:</w:t>
      </w:r>
      <w:r w:rsidR="003E6FCC" w:rsidRPr="00A85CBA">
        <w:t xml:space="preserve"> </w:t>
      </w:r>
      <w:r w:rsidR="00A85CBA" w:rsidRPr="00A85CBA">
        <w:t>55</w:t>
      </w:r>
      <w:r w:rsidR="00215F9A" w:rsidRPr="00A85CBA">
        <w:t xml:space="preserve"> x 30</w:t>
      </w:r>
      <w:r w:rsidR="00A85CBA" w:rsidRPr="00A85CBA">
        <w:t xml:space="preserve"> cm, 0.5 cm</w:t>
      </w:r>
      <w:r w:rsidR="003E6FCC" w:rsidRPr="00A85CBA">
        <w:t xml:space="preserve"> mesh size</w:t>
      </w:r>
      <w:r w:rsidR="00A85CBA" w:rsidRPr="00A85CBA">
        <w:t>, 10</w:t>
      </w:r>
      <w:r w:rsidR="00A85CBA">
        <w:t xml:space="preserve"> cm aperture</w:t>
      </w:r>
      <w:r w:rsidR="00095E41">
        <w:t xml:space="preserve">). </w:t>
      </w:r>
      <w:r w:rsidR="00585717" w:rsidRPr="00585717">
        <w:t>Baits consisted of commercial frozen seafood mix of clams,</w:t>
      </w:r>
      <w:r w:rsidR="00585717">
        <w:t xml:space="preserve"> mussels and shrimp (</w:t>
      </w:r>
      <w:r w:rsidR="00585717" w:rsidRPr="00585717">
        <w:rPr>
          <w:i/>
        </w:rPr>
        <w:t>Mytilus</w:t>
      </w:r>
      <w:r w:rsidR="00585717">
        <w:t xml:space="preserve"> sp</w:t>
      </w:r>
      <w:r w:rsidR="00585717" w:rsidRPr="00585717">
        <w:t>.</w:t>
      </w:r>
      <w:r w:rsidR="00585717">
        <w:t>,</w:t>
      </w:r>
      <w:r w:rsidR="00585717" w:rsidRPr="00585717">
        <w:t xml:space="preserve"> </w:t>
      </w:r>
      <w:r w:rsidR="00585717" w:rsidRPr="00585717">
        <w:rPr>
          <w:i/>
        </w:rPr>
        <w:t>Veneridae</w:t>
      </w:r>
      <w:r w:rsidR="00585717" w:rsidRPr="00585717">
        <w:t xml:space="preserve"> spp. </w:t>
      </w:r>
      <w:r w:rsidR="00585717" w:rsidRPr="00585717">
        <w:rPr>
          <w:i/>
        </w:rPr>
        <w:t>Pandalus</w:t>
      </w:r>
      <w:r w:rsidR="00585717">
        <w:t xml:space="preserve"> spp.), mixed with canned sweetcorn </w:t>
      </w:r>
      <w:r w:rsidR="00585717" w:rsidRPr="00585717">
        <w:t xml:space="preserve">and packed in fine knit elastic stocking material, so that fish could not consume </w:t>
      </w:r>
      <w:r w:rsidR="00585717">
        <w:t xml:space="preserve">the bait </w:t>
      </w:r>
      <w:r w:rsidR="00585717" w:rsidRPr="00585717">
        <w:t>it</w:t>
      </w:r>
      <w:r w:rsidR="00585717">
        <w:t>self</w:t>
      </w:r>
      <w:r w:rsidR="00585717" w:rsidRPr="00585717">
        <w:t>.</w:t>
      </w:r>
      <w:r w:rsidR="00585717">
        <w:t xml:space="preserve"> </w:t>
      </w:r>
      <w:r w:rsidR="00095E41">
        <w:t>Eight sets of nets were deployed for 24 hours, even</w:t>
      </w:r>
      <w:r w:rsidR="00A85CBA">
        <w:t>ly</w:t>
      </w:r>
      <w:r w:rsidR="00095E41">
        <w:t xml:space="preserve"> spaced across the sampling area (</w:t>
      </w:r>
      <w:r w:rsidR="007F3FA1">
        <w:t xml:space="preserve">for further details </w:t>
      </w:r>
      <w:r w:rsidR="007F3FA1" w:rsidRPr="007F3FA1">
        <w:rPr>
          <w:highlight w:val="magenta"/>
        </w:rPr>
        <w:t>see supplementary materials S1</w:t>
      </w:r>
      <w:r w:rsidR="00095E41">
        <w:t>). Multiple capture methods were used</w:t>
      </w:r>
      <w:r w:rsidR="003E6FCC">
        <w:t xml:space="preserve"> to minimise personality biased sampling </w:t>
      </w:r>
      <w:r w:rsidR="003E6FCC">
        <w:fldChar w:fldCharType="begin"/>
      </w:r>
      <w:r w:rsidR="008B40F4">
        <w:instrText xml:space="preserve"> ADDIN ZOTERO_ITEM CSL_CITATION {"citationID":"55NA4g9G","properties":{"formattedCitation":"(Biro and Dingemanse, 2009; Michelangeli et al., 2016)","plainCitation":"(Biro and Dingemanse, 2009; Michelangeli et al., 2016)","noteIndex":0},"citationItems":[{"id":5077,"uris":["http://zotero.org/users/5224473/items/JJ7UYF9J"],"itemData":{"id":5077,"type":"article-journal","container-title":"Trends in Ecology &amp; Evolution","DOI":"10.1016/j.tree.2008.11.001","ISSN":"0169-5347","issue":"2","journalAbbreviation":"Trends in Ecology &amp; Evolution","language":"English","note":"publisher: Elsevier\nPMID: 19110338","page":"66-67","source":"www.cell.com","title":"Sampling bias resulting from animal personality","volume":"24","author":[{"family":"Biro","given":"Peter A."},{"family":"Dingemanse","given":"Niels J."}],"issued":{"date-parts":[["2009",2,1]]}}},{"id":5078,"uris":["http://zotero.org/users/5224473/items/ZALX9F4E"],"itemData":{"id":5078,"type":"article-journal","abstract":"Within a population, individuals can often exhibit consistent differences in a range of behaviors across time and context (behavioral type) that are also correlated (behavioral syndrome). Recently, it has been suggested that an individual’s behavioral type can influence its probability of detection and capture during sampling. As a result, certain trapping methods may be inherently biased toward targeting a non-random sample of the population with wide ranging implications—from the way we conduct ecological research to the management and conservation of species. But is sampling bias always inevitable? Currently, studies have focused almost exclusively on the efficacy of passive trapping methods (e.g., baited traps) that rely on the arrival and inspection of animals, where bold, explorative individuals are typically oversampled. Whether more active search strategies result in similar bias remains unclear. In this study, we compared 3 different trapping methods (hand capture, pitfall trapping, and mealworm fishing) in their ability to capture a range of behavioral types within a population of the delicate skink ( Lampropholis delicata ). We also tested whether a behavioral syndrome was present. Although significant behavioral variation existed within the population, we found no difference between individuals caught in the 3 trapping methods among 5 behavioral traits. However, we did find the presence of a behavioral syndrome, where skinks that were consistently more active, explored an environment faster and were more likely to bask with other skinks. We suggest that trapping bias is not ubiquitous but instead might only be associated with passive trapping methods that involve the response of animals to novelty.","container-title":"Behavioral Ecology","DOI":"10.1093/beheco/arv123","ISSN":"1045-2249","issue":"1","journalAbbreviation":"Behavioral Ecology","page":"62-67","source":"Silverchair","title":"It’s a trap: sampling bias due to animal personality is not always inevitable","title-short":"It’s a trap","volume":"27","author":[{"family":"Michelangeli","given":"Marcus"},{"family":"Wong","given":"Bob B.M."},{"family":"Chapple","given":"David G."}],"issued":{"date-parts":[["2016",1,1]]}}}],"schema":"https://github.com/citation-style-language/schema/raw/master/csl-citation.json"} </w:instrText>
      </w:r>
      <w:r w:rsidR="003E6FCC">
        <w:fldChar w:fldCharType="separate"/>
      </w:r>
      <w:r w:rsidR="003E6FCC" w:rsidRPr="003E6FCC">
        <w:t>(Biro and Dingemanse, 2009; Michelangeli et al., 2016)</w:t>
      </w:r>
      <w:r w:rsidR="003E6FCC">
        <w:fldChar w:fldCharType="end"/>
      </w:r>
      <w:r w:rsidR="003E6FCC">
        <w:t xml:space="preserve">. Active sampling via push nets </w:t>
      </w:r>
      <w:del w:id="6" w:author="Nicholas Patrick Moran" w:date="2022-05-19T09:58:00Z">
        <w:r w:rsidR="003E6FCC" w:rsidDel="00A85CBA">
          <w:delText>(</w:delText>
        </w:r>
        <w:r w:rsidR="003E6FCC" w:rsidRPr="003E6FCC" w:rsidDel="00A85CBA">
          <w:delText>width 65</w:delText>
        </w:r>
        <w:r w:rsidR="005A79FF" w:rsidDel="00A85CBA">
          <w:delText xml:space="preserve"> </w:delText>
        </w:r>
        <w:r w:rsidR="003E6FCC" w:rsidRPr="003E6FCC" w:rsidDel="00A85CBA">
          <w:delText>cm, mesh size 1</w:delText>
        </w:r>
        <w:r w:rsidR="005A79FF" w:rsidDel="00A85CBA">
          <w:delText xml:space="preserve">0 </w:delText>
        </w:r>
        <w:r w:rsidR="003E6FCC" w:rsidDel="00A85CBA">
          <w:delText>mm)</w:delText>
        </w:r>
        <w:r w:rsidR="00A85CBA" w:rsidDel="00A85CBA">
          <w:delText xml:space="preserve"> </w:delText>
        </w:r>
      </w:del>
      <w:r w:rsidR="00A85CBA">
        <w:t>and large dip nets</w:t>
      </w:r>
      <w:r w:rsidR="003E6FCC">
        <w:t xml:space="preserve"> was also attempted but was </w:t>
      </w:r>
      <w:r w:rsidR="008952AB">
        <w:t xml:space="preserve">unsuccessful, although passive sampling alone has previously performed well at capturing unbiased samples in round gobies </w:t>
      </w:r>
      <w:r>
        <w:t xml:space="preserve">(e.g. </w:t>
      </w:r>
      <w:r w:rsidR="008952AB">
        <w:fldChar w:fldCharType="begin"/>
      </w:r>
      <w:r w:rsidR="008B40F4">
        <w:instrText xml:space="preserve"> ADDIN ZOTERO_ITEM CSL_CITATION {"citationID":"GW9tXbDK","properties":{"formattedCitation":"(Thorlacius et al., 2015)","plainCitation":"(Thorlacius et al., 2015)","noteIndex":0},"citationItems":[{"id":3328,"uris":["http://zotero.org/users/5224473/items/HZXQNCHD"],"itemData":{"id":3328,"type":"article-journal","abstract":"Abstract.  Biological invasions cause major ecological and economic costs in invaded habitats. The round goby Neogobius melanostomus is a successful invasive sp","container-title":"Current Zoology","DOI":"10.1093/czoolo/61.3.529","ISSN":"1674-5507","issue":"3","journalAbbreviation":"Curr Zool","language":"en","page":"529-542","source":"academic.oup.com","title":"Behavioral dependent dispersal in the invasive round goby Neogobius melanostomus depends on population age","volume":"61","author":[{"family":"Thorlacius","given":"Magnus"},{"family":"Hellström","given":"Gustav"},{"family":"Brodin","given":"Tomas"}],"issued":{"date-parts":[["2015",6,1]]}}}],"schema":"https://github.com/citation-style-language/schema/raw/master/csl-citation.json"} </w:instrText>
      </w:r>
      <w:r w:rsidR="008952AB">
        <w:fldChar w:fldCharType="separate"/>
      </w:r>
      <w:r w:rsidR="008952AB" w:rsidRPr="008952AB">
        <w:t>(Thorlacius et al., 2015)</w:t>
      </w:r>
      <w:r w:rsidR="008952AB">
        <w:fldChar w:fldCharType="end"/>
      </w:r>
      <w:r w:rsidR="003E6FCC">
        <w:t xml:space="preserve">. </w:t>
      </w:r>
      <w:r w:rsidR="00C635B8">
        <w:t xml:space="preserve">Fish &gt; 80 mm total length (TL) were targeted for individual behavioural/ trophic analysis, as round gobies above this size have developed the </w:t>
      </w:r>
      <w:r w:rsidR="00F66907">
        <w:t xml:space="preserve">adult </w:t>
      </w:r>
      <w:r w:rsidR="00C635B8">
        <w:t xml:space="preserve">morphological features required for feeding on hardbodied prey </w:t>
      </w:r>
      <w:r w:rsidR="00095E41">
        <w:t xml:space="preserve">items </w:t>
      </w:r>
      <w:r w:rsidR="00C635B8">
        <w:t>(i.e. gastropods</w:t>
      </w:r>
      <w:r w:rsidR="00095E41">
        <w:t xml:space="preserve"> and bivalves</w:t>
      </w:r>
      <w:r w:rsidR="00C635B8">
        <w:t xml:space="preserve"> </w:t>
      </w:r>
      <w:r w:rsidR="00C635B8">
        <w:fldChar w:fldCharType="begin"/>
      </w:r>
      <w:r w:rsidR="008B40F4">
        <w:instrText xml:space="preserve"> ADDIN ZOTERO_ITEM CSL_CITATION {"citationID":"obPQbTWx","properties":{"formattedCitation":"(Andraso et al., 2011)","plainCitation":"(Andraso et al., 2011)","noteIndex":0},"citationItems":[{"id":3962,"uris":["http://zotero.org/users/5224473/items/FJ28J7UL"],"itemData":{"id":3962,"type":"article-journal","abstract":"The potential of predators to regulate populations of dreissenid mussels (Dreissena polymorpha and Dreissena rostriformis bugensis) has been addressed since early in the dreissenid invasion of North America. Round gobies (Neogobius melanostomus) larger than approximately 60mm have been shown to prey extensively on dreissenids, whereas smaller round gobies feed mainly on aquatic insects and crustaceans. We propose that ontogenetic changes in pharyngeal morphology may contribute to this diet shift in round gobies. Pharyngeals of 69 round gobies ranging from 31 to 164mm total length were investigated using light microscopy and scanning electron microscopy. Areas of lower pharyngeals and pharyngobranchial 2 increased allometrically with fish length. Pharyngeals of round gobies smaller than 50mm contained narrow (&lt;0.1mm diameter) papilliform teeth that are consistent with eating soft-bodied prey. By the time round gobies reached approximately 80mm in length, pharyngeals contained larger diameter (0.3–0.5mm) molariform teeth typical of those found in molluscivorous fish. Pharyngeal teeth of the largest round gobies also showed considerable wear. Although changes in pharyngeal morphology may contribute to the previously described diet shift in round gobies as they age, genetic and environmental factors both likely influence pharyngeal remodeling and therefore merit further investigation.","container-title":"Journal of Great Lakes Research","DOI":"10.1016/j.jglr.2011.07.011","ISSN":"0380-1330","issue":"4","journalAbbreviation":"Journal of Great Lakes Research","language":"en","page":"738-743","source":"ScienceDirect","title":"Ontogenetic changes in pharyngeal morphology correlate with a diet shift from arthropods to dreissenid mussels in round gobies (Neogobius melanostomus)","volume":"37","author":[{"family":"Andraso","given":"Greg"},{"family":"Cowles","given":"James"},{"family":"Colt","given":"Rose"},{"family":"Patel","given":"Jay"},{"family":"Campbell","given":"Michael"}],"issued":{"date-parts":[["2011",12,1]]}}}],"schema":"https://github.com/citation-style-language/schema/raw/master/csl-citation.json"} </w:instrText>
      </w:r>
      <w:r w:rsidR="00C635B8">
        <w:fldChar w:fldCharType="separate"/>
      </w:r>
      <w:r w:rsidR="00B930AF" w:rsidRPr="00B930AF">
        <w:t>(Andraso et al., 2011)</w:t>
      </w:r>
      <w:r w:rsidR="00C635B8">
        <w:fldChar w:fldCharType="end"/>
      </w:r>
      <w:r w:rsidR="00095E41">
        <w:t xml:space="preserve">, so that any observed trophic variation is not linked to this ontogenetic </w:t>
      </w:r>
      <w:r w:rsidR="00AF2FA8">
        <w:t>transition.</w:t>
      </w:r>
    </w:p>
    <w:p w14:paraId="3526FE01" w14:textId="77777777" w:rsidR="00625A40" w:rsidRPr="007F2BE6" w:rsidRDefault="00625A40" w:rsidP="002371C8"/>
    <w:p w14:paraId="33EB4F6B" w14:textId="15CAB035" w:rsidR="00625A40" w:rsidRDefault="00625A40" w:rsidP="002371C8">
      <w:r w:rsidRPr="007F2BE6">
        <w:t xml:space="preserve">Fish </w:t>
      </w:r>
      <w:r w:rsidR="005D01F0">
        <w:t xml:space="preserve">(n = 55) </w:t>
      </w:r>
      <w:r w:rsidRPr="007F2BE6">
        <w:t xml:space="preserve">were transported to DTU Aqua fish stable facility (Lyngby, Denmark) and maintained under in a </w:t>
      </w:r>
      <w:r w:rsidR="008952AB">
        <w:t>12:12 hr</w:t>
      </w:r>
      <w:r w:rsidRPr="007F2BE6">
        <w:t xml:space="preserve"> </w:t>
      </w:r>
      <w:r w:rsidR="008952AB">
        <w:t>light</w:t>
      </w:r>
      <w:r w:rsidRPr="007F2BE6">
        <w:t>:</w:t>
      </w:r>
      <w:r w:rsidR="008952AB">
        <w:t>dark</w:t>
      </w:r>
      <w:r w:rsidRPr="007F2BE6">
        <w:t xml:space="preserve"> cycle, at 10 ± 1 °C and 16 ± 1 ppt salinity, and fed to satiation three times per week with commercial high-nutrition pellet </w:t>
      </w:r>
      <w:r w:rsidRPr="008F256B">
        <w:t>fish feed (</w:t>
      </w:r>
      <w:r w:rsidR="008F256B" w:rsidRPr="008F256B">
        <w:t xml:space="preserve">3mm Ivory Ex </w:t>
      </w:r>
      <w:r w:rsidR="008F256B">
        <w:t xml:space="preserve">composite </w:t>
      </w:r>
      <w:r w:rsidR="008F256B" w:rsidRPr="008F256B">
        <w:t>pellets, Aller Aqua, Denmark</w:t>
      </w:r>
      <w:r w:rsidRPr="008F256B">
        <w:t>).</w:t>
      </w:r>
      <w:r w:rsidRPr="007F2BE6">
        <w:t xml:space="preserve"> Laboratory salinity is within the natural range of the source </w:t>
      </w:r>
      <w:r w:rsidRPr="00AA1318">
        <w:t>location</w:t>
      </w:r>
      <w:r w:rsidR="008952AB" w:rsidRPr="00AA1318">
        <w:t xml:space="preserve"> </w:t>
      </w:r>
      <w:r w:rsidR="008952AB" w:rsidRPr="00AA1318">
        <w:fldChar w:fldCharType="begin"/>
      </w:r>
      <w:r w:rsidR="008B40F4">
        <w:instrText xml:space="preserve"> ADDIN ZOTERO_ITEM CSL_CITATION {"citationID":"d0W1TFL9","properties":{"formattedCitation":"(Feistel et al., 2010)","plainCitation":"(Feistel et al., 2010)","noteIndex":0},"citationItems":[{"id":4300,"uris":["http://zotero.org/users/5224473/items/DSV9W8QI"],"itemData":{"id":4300,"type":"article-journal","abstract":"&lt;p&gt;&lt;strong&gt;Abstract.&lt;/strong&gt; The brackish water of the Baltic Sea is a mixture of ocean water from the Atlantic/North Sea with fresh water from various rivers draining a large area of lowlands and mountain ranges. The evaporation-precipitation balance results in an additional but minor excess of fresh water. The rivers carry different loads of salts washed out of the ground, in particular calcium carbonate, which cause a composition anomaly of the salt dissolved in the Baltic Sea in comparison to Standard Seawater. Directly measured seawater density shows a related anomaly when compared to the density computed from the equation of state as a function of Practical Salinity, temperature and pressure. &lt;br&gt;&lt;br&gt; Samples collected from different regions of the Baltic Sea during 2006–2009 were analysed for their density anomaly. The results obtained for the river load deviate significantly from similar measurements carried out forty years ago; the reasons for this decadal variability are not yet fully understood. An empirical formula is derived which estimates Absolute from Practical Salinity of Baltic Sea water, to be used in conjunction with the new Thermodynamic Equation of Seawater 2010 (TEOS-10), endorsed by IOC/UNESCO in June 2009 as the substitute for the 1980 International Equation of State, EOS-80. Our routine measurements of the samples were accompanied by studies of additional selected properties which are reported here: conductivity, density, chloride, bromide and sulphate content, total CO&lt;sub&gt;2&lt;/sub&gt; and alkalinity.&lt;/p&gt;","container-title":"Ocean Science","DOI":"https://doi.org/10.5194/os-6-3-2010","ISSN":"1812-0784","issue":"1","language":"English","note":"publisher: Copernicus GmbH","page":"3-24","source":"www.ocean-sci.net","title":"Density and Absolute Salinity of the Baltic Sea 2006–2009","volume":"6","author":[{"family":"Feistel","given":"R."},{"family":"Weinreben","given":"S."},{"family":"Wolf","given":"H."},{"family":"Seitz","given":"S."},{"family":"Spitzer","given":"P."},{"family":"Adel","given":"B."},{"family":"Nausch","given":"G."},{"family":"Schneider","given":"B."},{"family":"Wright","given":"D. G."}],"issued":{"date-parts":[["2010",1,18]]}}}],"schema":"https://github.com/citation-style-language/schema/raw/master/csl-citation.json"} </w:instrText>
      </w:r>
      <w:r w:rsidR="008952AB" w:rsidRPr="00AA1318">
        <w:fldChar w:fldCharType="separate"/>
      </w:r>
      <w:r w:rsidR="008952AB" w:rsidRPr="00AA1318">
        <w:t>(Feistel et al., 2010)</w:t>
      </w:r>
      <w:r w:rsidR="008952AB" w:rsidRPr="00AA1318">
        <w:fldChar w:fldCharType="end"/>
      </w:r>
      <w:r w:rsidRPr="00AA1318">
        <w:t xml:space="preserve">, </w:t>
      </w:r>
      <w:r w:rsidR="008952AB" w:rsidRPr="00AA1318">
        <w:t>and</w:t>
      </w:r>
      <w:r w:rsidR="009D56BC">
        <w:t xml:space="preserve"> is</w:t>
      </w:r>
      <w:r w:rsidR="00BA0A78">
        <w:t xml:space="preserve"> </w:t>
      </w:r>
      <w:r w:rsidRPr="007F2BE6">
        <w:t>w</w:t>
      </w:r>
      <w:r w:rsidR="00BA0A78">
        <w:t>ell w</w:t>
      </w:r>
      <w:r w:rsidRPr="007F2BE6">
        <w:t xml:space="preserve">ithin the </w:t>
      </w:r>
      <w:r w:rsidR="00BA0A78">
        <w:t xml:space="preserve">species’ </w:t>
      </w:r>
      <w:r w:rsidRPr="007F2BE6">
        <w:t xml:space="preserve">osmoregulatory tolerance </w:t>
      </w:r>
      <w:r w:rsidR="00BA0A78">
        <w:fldChar w:fldCharType="begin"/>
      </w:r>
      <w:r w:rsidR="00BA0A78">
        <w:instrText xml:space="preserve"> ADDIN ZOTERO_ITEM CSL_CITATION {"citationID":"tEN6OHK8","properties":{"formattedCitation":"(Behrens et al., 2017; Puntila-Dodd et al., 2021)","plainCitation":"(Behrens et al., 2017; Puntila-Dodd et al., 2021)","noteIndex":0},"citationItems":[{"id":3313,"uris":["http://zotero.org/users/5224473/items/8D3XS293"],"itemData":{"id":3313,"type":"article-journal","abstract":"Non-indigenous species (NIS) can impact marine biodiversity and ecosystem structure and function. Once introduced into a new region, secondary dispersal is limited by the physiology of the organism in relation to the ambient environment and by complex interactions between a suite of ecological factors such as presence of predators, competitors, and parasites. Early prediction of dispersal potential and future ‘area of impact’ is challenging, but also a great asset in taking appropriate management actions. Aerobic scope (AS) in fish has been linked to various fitness-related parameters, and may be valuable in determining dispersal potential of aquatic invasive species in novel environments. Round goby, Neogobius melanostomus, one of the most wide-ranging invasive fish species in Europe and North America, currently thrives in brackish and fresh water, but its ability to survive in high salinity waters is unknown to date. We show that AS in round goby is reduced by 30% and blood plasma osmolality increased (indicating reduced capacity for osmoregulation) at salinities approaching oceanic conditions, following slow ramping (5 PSU per week) and subsequent long-term acclimation to salinities ranging between 0 and 30 PSU (8 days at final treatment salinities before blood plasma osmolality measurements, 12–20 additional days before respirometry). Survival was also reduced at the highest salinities yet a significant proportion (61%) of the fish survived at 30 PSU. Reduced physiological performance at the highest salinities may affect growth and competitive ability under oceanic conditions, but to what extent reduced AS and osmoregulatory capacity will slow the current 30 km year-1 rate of advance of the species through the steep salinity gradient from the brackish Baltic Sea and into the oceanic North Sea remains speculative. An unintended natural experiment is in progress to test whether the rate of advance slows down. At the current rate of advance the species will reach the oceanic North Sea by 2018/2019, therefore time for taking preventative action is short.","container-title":"PLOS ONE","DOI":"10.1371/journal.pone.0176038","ISSN":"1932-6203","issue":"4","journalAbbreviation":"PLOS ONE","language":"en","page":"e0176038","source":"PLoS Journals","title":"Evaluating dispersal potential of an invasive fish by the use of aerobic scope and osmoregulation capacity","volume":"12","author":[{"family":"Behrens","given":"Jane W."},{"family":"Deurs","given":"Mikael","dropping-particle":"van"},{"family":"Christensen","given":"Emil A. F."}],"issued":{"date-parts":[["2017",4,19]]}}},{"id":5075,"uris":["http://zotero.org/users/5224473/items/Y93VPDWX"],"itemData":{"id":5075,"type":"article-journal","abstract":"Species invasions often occur on coasts and estuaries where abiotic conditions vary, e.g. salinity, temperature, runoff etc. Successful establishment and dispersal of non-indigenous species in many such systems are poorly understood, partially since the species tend to show genetic and ecological plasticity at population level towards many abiotic conditions, including salinity tolerance. Plasticity may be driven by shifting expression of heat shock proteins such as Hsp70, which is widely recognized as indicator of physical stress. In this study, we developed a qPCR assay for expression of the hsp70 gene in the invasive round goby (Neogobius melanostomus) and tested the expression response of fish collected from a brackish environment in the western Baltic Sea to three different salinities, 0, 10 and 30. hsp70 expression was highest in fresh water, indicating higher stress, and lower at brackish (ambient condition for the sampled population) and oceanic salinities, suggestive of low stress response to salinities above the population’s current distribution. The highest stress in fresh water was surprising since populations in fresh water exist, e.g. large European rivers and Laurentian Great Lakes. The results have implications to predictions for the species’ plasticity potential and possible range expansion of the species into other salinity regimes.","container-title":"Hydrobiologia","DOI":"10.1007/s10750-020-04449-x","ISSN":"1573-5117","issue":"2","journalAbbreviation":"Hydrobiologia","language":"en","page":"421-429","source":"Springer Link","title":"Estimating salinity stress via hsp70 expression in the invasive round goby (Neogobius melanostomus): implications for further range expansion","title-short":"Estimating salinity stress via hsp70 expression in the invasive round goby (Neogobius melanostomus)","volume":"848","author":[{"family":"Puntila-Dodd","given":"R."},{"family":"Bekkevold","given":"D."},{"family":"Behrens","given":"J. W."}],"issued":{"date-parts":[["2021",1,1]]}}}],"schema":"https://github.com/citation-style-language/schema/raw/master/csl-citation.json"} </w:instrText>
      </w:r>
      <w:r w:rsidR="00BA0A78">
        <w:fldChar w:fldCharType="separate"/>
      </w:r>
      <w:r w:rsidR="00BA0A78" w:rsidRPr="00BA0A78">
        <w:t>(Behrens et al., 2017; Puntila-Dodd et al., 2021)</w:t>
      </w:r>
      <w:r w:rsidR="00BA0A78">
        <w:fldChar w:fldCharType="end"/>
      </w:r>
      <w:r w:rsidR="00BA0A78">
        <w:t>.</w:t>
      </w:r>
    </w:p>
    <w:p w14:paraId="6109000D" w14:textId="77777777" w:rsidR="007E0B22" w:rsidRDefault="007E0B22" w:rsidP="002371C8"/>
    <w:p w14:paraId="302F7DC2" w14:textId="0791F358" w:rsidR="00F460CE" w:rsidRDefault="00625A40" w:rsidP="002371C8">
      <w:r>
        <w:t xml:space="preserve">Prey fauna were </w:t>
      </w:r>
      <w:r w:rsidR="009D56BC">
        <w:t>collected</w:t>
      </w:r>
      <w:r>
        <w:t xml:space="preserve"> using a combination of methods to ensure a cross-section of the mobile and sessile fauna </w:t>
      </w:r>
      <w:r w:rsidR="0092622B">
        <w:t>community were represented. Sampling</w:t>
      </w:r>
      <w:r>
        <w:t xml:space="preserve"> included: </w:t>
      </w:r>
      <w:r w:rsidR="00CB1D5D">
        <w:t>HAPS handheld core</w:t>
      </w:r>
      <w:r w:rsidR="0092622B">
        <w:t>s</w:t>
      </w:r>
      <w:r w:rsidR="00467C3C">
        <w:t xml:space="preserve"> </w:t>
      </w:r>
      <w:r w:rsidR="00467C3C" w:rsidRPr="003B37B3">
        <w:t>(</w:t>
      </w:r>
      <w:r w:rsidR="0092622B">
        <w:t>sampled</w:t>
      </w:r>
      <w:r w:rsidR="00467C3C">
        <w:t xml:space="preserve"> </w:t>
      </w:r>
      <w:r w:rsidR="00467C3C" w:rsidRPr="007472F9">
        <w:t>area: 0.0143 m</w:t>
      </w:r>
      <w:r w:rsidR="00467C3C" w:rsidRPr="000F2AE5">
        <w:rPr>
          <w:vertAlign w:val="superscript"/>
        </w:rPr>
        <w:t>2</w:t>
      </w:r>
      <w:r w:rsidR="0092622B">
        <w:t xml:space="preserve">, depth </w:t>
      </w:r>
      <w:r w:rsidR="00BA0A78" w:rsidRPr="00BA0A78">
        <w:t xml:space="preserve">28 </w:t>
      </w:r>
      <w:r w:rsidR="0092622B" w:rsidRPr="00BA0A78">
        <w:t>cm</w:t>
      </w:r>
      <w:r w:rsidR="0092622B">
        <w:t xml:space="preserve">); </w:t>
      </w:r>
      <w:r w:rsidR="00535396">
        <w:t>push net</w:t>
      </w:r>
      <w:r w:rsidR="00A30900">
        <w:t xml:space="preserve"> samples</w:t>
      </w:r>
      <w:r w:rsidR="0092622B">
        <w:t xml:space="preserve"> (net width 65 cm, mesh size 1</w:t>
      </w:r>
      <w:r w:rsidR="00BA0A78">
        <w:t xml:space="preserve"> </w:t>
      </w:r>
      <w:r w:rsidR="0092622B">
        <w:t>cm</w:t>
      </w:r>
      <w:r w:rsidR="00BA0A78">
        <w:t>, 5m transects</w:t>
      </w:r>
      <w:r w:rsidR="0092622B">
        <w:t>); quadrat samples (hand/paint scraper collections of all benthic fauna within 50 x 50 cm quadrats); and baited box/cylinder traps (as described above). These were chosen to so that sampl</w:t>
      </w:r>
      <w:r w:rsidR="00A30900">
        <w:t xml:space="preserve">ing would capture </w:t>
      </w:r>
      <w:r w:rsidR="00920F98">
        <w:t xml:space="preserve">a comprehensive cross-section of local </w:t>
      </w:r>
      <w:r w:rsidR="00BA0A78">
        <w:t>benthic infauna,</w:t>
      </w:r>
      <w:r w:rsidR="0092622B">
        <w:t xml:space="preserve"> sessile fauna and mobile fauna. Samples were rinsed through a 0.5 mm sieve and rinsed with deionised</w:t>
      </w:r>
      <w:r w:rsidR="00A46E92">
        <w:t xml:space="preserve"> (DI)</w:t>
      </w:r>
      <w:r w:rsidR="0092622B">
        <w:t xml:space="preserve"> water. </w:t>
      </w:r>
      <w:r w:rsidR="00955D57">
        <w:t>Eight replicates of each sample type</w:t>
      </w:r>
      <w:r w:rsidR="0092622B">
        <w:t xml:space="preserve"> was collected </w:t>
      </w:r>
      <w:r w:rsidR="00955D57">
        <w:t>within the sampling area, and</w:t>
      </w:r>
      <w:r w:rsidR="00F460CE">
        <w:t xml:space="preserve"> </w:t>
      </w:r>
      <w:r w:rsidR="00955D57">
        <w:t>were placed on ice for transport (approx. 2 hrs)</w:t>
      </w:r>
      <w:r w:rsidR="00BA0A78">
        <w:t xml:space="preserve"> then frozen at -40 °C before further processing.</w:t>
      </w:r>
    </w:p>
    <w:p w14:paraId="16417BC9" w14:textId="77777777" w:rsidR="00F460CE" w:rsidRDefault="00F460CE" w:rsidP="002371C8"/>
    <w:p w14:paraId="2D03F041" w14:textId="3B6A3C4C" w:rsidR="00625A40" w:rsidRDefault="00F460CE" w:rsidP="002371C8">
      <w:r>
        <w:t>Samples of p</w:t>
      </w:r>
      <w:r w:rsidR="00BA0A78">
        <w:t>otential p</w:t>
      </w:r>
      <w:r>
        <w:t xml:space="preserve">rimary </w:t>
      </w:r>
      <w:r w:rsidR="00BA0A78">
        <w:t xml:space="preserve">carbon </w:t>
      </w:r>
      <w:r>
        <w:t xml:space="preserve">producers were also collected provide additional context to </w:t>
      </w:r>
      <w:r w:rsidR="00F70C37">
        <w:t xml:space="preserve">any observed </w:t>
      </w:r>
      <w:r>
        <w:t>isotopic variation</w:t>
      </w:r>
      <w:r w:rsidR="00BA0A78">
        <w:t xml:space="preserve"> in round goby and prey samples. This included</w:t>
      </w:r>
      <w:r w:rsidR="000564EC">
        <w:t xml:space="preserve"> three replicate samples were collected by hand of </w:t>
      </w:r>
      <w:r w:rsidR="00BA0A78">
        <w:t xml:space="preserve">any </w:t>
      </w:r>
      <w:r w:rsidR="000564EC">
        <w:t>dominant algae</w:t>
      </w:r>
      <w:r w:rsidR="00F36761">
        <w:t xml:space="preserve"> types</w:t>
      </w:r>
      <w:r w:rsidR="000564EC">
        <w:t xml:space="preserve">. Coarse </w:t>
      </w:r>
      <w:r w:rsidR="007715F6">
        <w:t xml:space="preserve">particular </w:t>
      </w:r>
      <w:r w:rsidR="000564EC">
        <w:t xml:space="preserve">organic matter </w:t>
      </w:r>
      <w:r w:rsidR="007715F6">
        <w:t xml:space="preserve">(POM) </w:t>
      </w:r>
      <w:r w:rsidR="000564EC">
        <w:t>water taken from core and quadrat samples, which was primarily from woody or leaf</w:t>
      </w:r>
      <w:r w:rsidR="00BA0A78">
        <w:t>y</w:t>
      </w:r>
      <w:r w:rsidR="000564EC">
        <w:t xml:space="preserve"> terrestrial/riparian vegetation. </w:t>
      </w:r>
      <w:r w:rsidR="00F36761">
        <w:t xml:space="preserve">To represent the phytoplankton </w:t>
      </w:r>
      <w:r w:rsidR="000564EC">
        <w:t>community</w:t>
      </w:r>
      <w:r w:rsidR="00F36761">
        <w:t>, three replicate samples</w:t>
      </w:r>
      <w:r w:rsidR="000564EC">
        <w:t xml:space="preserve"> were taken </w:t>
      </w:r>
      <w:r w:rsidR="00F36761">
        <w:t>of fine particular organic matter (FPOM)</w:t>
      </w:r>
      <w:r w:rsidR="000564EC">
        <w:t xml:space="preserve"> </w:t>
      </w:r>
      <w:r w:rsidR="00F36761">
        <w:t xml:space="preserve">using water </w:t>
      </w:r>
      <w:r w:rsidR="00F36761">
        <w:lastRenderedPageBreak/>
        <w:t>coll</w:t>
      </w:r>
      <w:r w:rsidR="00BA0A78">
        <w:t>ected from the deepest area of</w:t>
      </w:r>
      <w:r w:rsidR="00F36761">
        <w:t xml:space="preserve"> the sampling area (depth approx. 2 m)</w:t>
      </w:r>
      <w:r w:rsidR="00D74E62">
        <w:t>. Water was</w:t>
      </w:r>
      <w:r w:rsidR="00F36761">
        <w:t xml:space="preserve"> pre-filtered through a 47</w:t>
      </w:r>
      <w:r w:rsidR="00F36761" w:rsidRPr="00F36761">
        <w:t xml:space="preserve"> µm</w:t>
      </w:r>
      <w:r w:rsidR="00F36761">
        <w:t xml:space="preserve"> sieve and </w:t>
      </w:r>
      <w:commentRangeStart w:id="7"/>
      <w:r w:rsidR="00F36761">
        <w:t>vacuum</w:t>
      </w:r>
      <w:r w:rsidR="00F36761" w:rsidRPr="00F36761">
        <w:t xml:space="preserve"> </w:t>
      </w:r>
      <w:r w:rsidR="00D74E62">
        <w:t xml:space="preserve">filtered </w:t>
      </w:r>
      <w:commentRangeEnd w:id="7"/>
      <w:r w:rsidR="007715F6">
        <w:rPr>
          <w:rStyle w:val="CommentReference"/>
        </w:rPr>
        <w:commentReference w:id="7"/>
      </w:r>
      <w:r w:rsidR="00D74E62">
        <w:t>onto</w:t>
      </w:r>
      <w:r w:rsidR="00F36761">
        <w:t xml:space="preserve"> </w:t>
      </w:r>
      <w:r w:rsidR="00D74E62">
        <w:t xml:space="preserve">Whatman </w:t>
      </w:r>
      <w:r w:rsidR="00F36761">
        <w:t xml:space="preserve">GF/F </w:t>
      </w:r>
      <w:r w:rsidR="00D74E62">
        <w:t>glass microfiber filters (</w:t>
      </w:r>
      <w:r w:rsidR="00D74E62" w:rsidRPr="00D74E62">
        <w:t>GE Healthcare</w:t>
      </w:r>
      <w:r w:rsidR="00D74E62">
        <w:t xml:space="preserve">, </w:t>
      </w:r>
      <w:r w:rsidR="00D74E62" w:rsidRPr="00D74E62">
        <w:t>Denmark A/S</w:t>
      </w:r>
      <w:r w:rsidR="00D74E62">
        <w:t xml:space="preserve">), so represent a 0.7 – 47 </w:t>
      </w:r>
      <w:r w:rsidR="00D74E62" w:rsidRPr="00F36761">
        <w:t>µm</w:t>
      </w:r>
      <w:r w:rsidR="00D74E62">
        <w:t xml:space="preserve"> FPOM fraction that appears to successfully capture the local phytoplankton community in late Spring-early Summer (</w:t>
      </w:r>
      <w:r w:rsidR="00D74E62" w:rsidRPr="00D74E62">
        <w:rPr>
          <w:highlight w:val="yellow"/>
        </w:rPr>
        <w:t>REF</w:t>
      </w:r>
      <w:r w:rsidR="003F1343">
        <w:t xml:space="preserve">). </w:t>
      </w:r>
      <w:r w:rsidR="00955D57">
        <w:t>S</w:t>
      </w:r>
      <w:r w:rsidR="003F1343">
        <w:t xml:space="preserve">amples and filters were then frozen at -40°C </w:t>
      </w:r>
      <w:r w:rsidR="00D74E62">
        <w:t>before further processing.</w:t>
      </w:r>
    </w:p>
    <w:p w14:paraId="12FAF3F5" w14:textId="77777777" w:rsidR="00F460CE" w:rsidRPr="0092622B" w:rsidRDefault="00F460CE" w:rsidP="002371C8"/>
    <w:p w14:paraId="75AA7363" w14:textId="21C80F71" w:rsidR="004A5CE3" w:rsidRDefault="00955D57" w:rsidP="0038592C">
      <w:pPr>
        <w:pStyle w:val="Heading3"/>
      </w:pPr>
      <w:r>
        <w:t>Individual t</w:t>
      </w:r>
      <w:r w:rsidR="004A5CE3" w:rsidRPr="008B40F4">
        <w:t>agging</w:t>
      </w:r>
      <w:r>
        <w:t xml:space="preserve"> and tissue sampling</w:t>
      </w:r>
    </w:p>
    <w:p w14:paraId="166E2C73" w14:textId="681196C3" w:rsidR="0069369E" w:rsidRDefault="0069369E" w:rsidP="00A72A80">
      <w:r>
        <w:t>On day two after returning to the laboratory, individual fish were tagged and t</w:t>
      </w:r>
      <w:r w:rsidR="00074315">
        <w:t xml:space="preserve">issue samples were taken from </w:t>
      </w:r>
      <w:r>
        <w:t>all individuals</w:t>
      </w:r>
      <w:r w:rsidR="00096FC3">
        <w:t xml:space="preserve">. </w:t>
      </w:r>
      <w:r w:rsidR="006E0177">
        <w:t xml:space="preserve">Small passive </w:t>
      </w:r>
      <w:r w:rsidR="006E0177" w:rsidRPr="006E0177">
        <w:t xml:space="preserve">integrated transponder </w:t>
      </w:r>
      <w:r w:rsidR="006E0177">
        <w:t xml:space="preserve">(PIT) </w:t>
      </w:r>
      <w:r w:rsidR="006E0177" w:rsidRPr="006E0177">
        <w:t xml:space="preserve">tags </w:t>
      </w:r>
      <w:r w:rsidR="006E0177">
        <w:t>(</w:t>
      </w:r>
      <w:r w:rsidR="00FC6180">
        <w:t>12 × 2 mm, 0.1 g,</w:t>
      </w:r>
      <w:r w:rsidR="00FC6180" w:rsidRPr="00FC6180">
        <w:t xml:space="preserve"> Oregon RFID Inc</w:t>
      </w:r>
      <w:r w:rsidR="00FC6180">
        <w:t>.) were injected into abdominal cavities with a syringe implanter (MK25, Biomark</w:t>
      </w:r>
      <w:r w:rsidR="00FC6180" w:rsidRPr="00FC6180">
        <w:t xml:space="preserve"> Inc.</w:t>
      </w:r>
      <w:r w:rsidR="00FC6180">
        <w:t>)</w:t>
      </w:r>
      <w:r w:rsidR="006E0177">
        <w:t xml:space="preserve"> </w:t>
      </w:r>
      <w:r w:rsidR="00300DE6">
        <w:t xml:space="preserve">under anaesthetic </w:t>
      </w:r>
      <w:r w:rsidR="00FC6180">
        <w:t>following</w:t>
      </w:r>
      <w:r w:rsidR="001B003E">
        <w:t xml:space="preserve"> standard procedures </w:t>
      </w:r>
      <w:r w:rsidR="00300DE6">
        <w:t xml:space="preserve">(using </w:t>
      </w:r>
      <w:r w:rsidR="00300DE6">
        <w:rPr>
          <w:rFonts w:ascii="Lato" w:hAnsi="Lato"/>
          <w:sz w:val="23"/>
          <w:szCs w:val="23"/>
          <w:shd w:val="clear" w:color="auto" w:fill="FFFFFF"/>
        </w:rPr>
        <w:t xml:space="preserve">MS-222, </w:t>
      </w:r>
      <w:r w:rsidR="00300DE6" w:rsidRPr="00300DE6">
        <w:rPr>
          <w:rFonts w:ascii="Lato" w:hAnsi="Lato"/>
          <w:sz w:val="23"/>
          <w:szCs w:val="23"/>
          <w:shd w:val="clear" w:color="auto" w:fill="FFFFFF"/>
        </w:rPr>
        <w:t>Acros Organics</w:t>
      </w:r>
      <w:r w:rsidR="00CA13E0">
        <w:rPr>
          <w:rFonts w:ascii="Lato" w:hAnsi="Lato"/>
          <w:sz w:val="23"/>
          <w:szCs w:val="23"/>
          <w:shd w:val="clear" w:color="auto" w:fill="FFFFFF"/>
        </w:rPr>
        <w:t>, UK;</w:t>
      </w:r>
      <w:r w:rsidR="00300DE6">
        <w:rPr>
          <w:rFonts w:ascii="Lato" w:hAnsi="Lato"/>
          <w:sz w:val="23"/>
          <w:szCs w:val="23"/>
          <w:shd w:val="clear" w:color="auto" w:fill="FFFFFF"/>
        </w:rPr>
        <w:t xml:space="preserve"> </w:t>
      </w:r>
      <w:r w:rsidR="001B003E">
        <w:fldChar w:fldCharType="begin"/>
      </w:r>
      <w:r w:rsidR="008B40F4">
        <w:instrText xml:space="preserve"> ADDIN ZOTERO_ITEM CSL_CITATION {"citationID":"ATBQcdjt","properties":{"formattedCitation":"(J\\uc0\\u248{}rgensen et al., 2017)","plainCitation":"(Jørgensen et al., 2017)","noteIndex":0},"citationItems":[{"id":3958,"uris":["http://zotero.org/users/5224473/items/XRSL4QK2"],"itemData":{"id":3958,"type":"article-journal","container-title":"Fisheries Research","DOI":"10.1016/j.fishres.2017.04.002","ISSN":"0165-7836","journalAbbreviation":"FISH RES","language":"English","note":"publisher: Elsevier","page":"95-103","source":"orbit.dtu.dk","title":"PIT-tagging method for small fishes: A case study using sandeel ( Ammodytes tobianus )","title-short":"PIT-tagging method for small fishes","volume":"193","author":[{"family":"Jørgensen","given":"Michelle Grace Pinto"},{"family":"Deurs","given":"Mikael","dropping-particle":"van"},{"family":"Butts","given":"Ian"},{"family":"Jørgensen","given":"Kasper"},{"family":"Behrens","given":"Jane W."}],"issued":{"date-parts":[["2017"]]}}}],"schema":"https://github.com/citation-style-language/schema/raw/master/csl-citation.json"} </w:instrText>
      </w:r>
      <w:r w:rsidR="001B003E">
        <w:fldChar w:fldCharType="separate"/>
      </w:r>
      <w:r w:rsidR="001B003E" w:rsidRPr="001B003E">
        <w:t>(Jørgensen et al., 2017)</w:t>
      </w:r>
      <w:r w:rsidR="001B003E">
        <w:fldChar w:fldCharType="end"/>
      </w:r>
      <w:r w:rsidR="00FC6180">
        <w:t>.</w:t>
      </w:r>
      <w:r w:rsidR="00074315">
        <w:t xml:space="preserve"> R</w:t>
      </w:r>
      <w:r w:rsidR="001B003E">
        <w:t xml:space="preserve">ound gobies cope </w:t>
      </w:r>
      <w:r w:rsidR="00074315">
        <w:t xml:space="preserve">well </w:t>
      </w:r>
      <w:r w:rsidR="001B003E">
        <w:t xml:space="preserve">with internal </w:t>
      </w:r>
      <w:r w:rsidR="00074315">
        <w:t xml:space="preserve">tagging, </w:t>
      </w:r>
      <w:r w:rsidR="00CA13E0">
        <w:t xml:space="preserve">and PIT tagging is not expected to </w:t>
      </w:r>
      <w:r w:rsidR="003F1343">
        <w:t>affect</w:t>
      </w:r>
      <w:r w:rsidR="00074315">
        <w:t xml:space="preserve"> survival and growth </w:t>
      </w:r>
      <w:r w:rsidR="00074315">
        <w:fldChar w:fldCharType="begin"/>
      </w:r>
      <w:r w:rsidR="003F1343">
        <w:instrText xml:space="preserve"> ADDIN ZOTERO_ITEM CSL_CITATION {"citationID":"VQcRIwrt","properties":{"formattedCitation":"(Ruetz et al., 2006; Cookingham and Ruetz III, 2008)","plainCitation":"(Ruetz et al., 2006; Cookingham and Ruetz III, 2008)","noteIndex":0},"citationItems":[{"id":3886,"uris":["http://zotero.org/users/5224473/items/ID9J7LF4"],"itemData":{"id":3886,"type":"article-journal","abstract":"We examined the efficacy of marking mottled sculpins Cottus bairdii with passive integrated transponder (PIT) tags in a 28-d laboratory study. A 2 × 3 factorial experiment was used to compare growth and mortality of tagged fish with those of a control group (i.e., not injected with tags) among three size-classes (55–59, 60–69, and ≥70 mm total length [TL]). Fish were measured on the day of tagging and each week thereafter. Among 26 tagged fish (56–83 mm TL), both survival and tag retention were 96% or greater. Survival was 100% among 25 control fish (56–85 mm TL). Instantaneous growth rates (calculated on a cumulative basis for each sampling period based on mass) for tagged fish were significantly lower than those for control fish during the first 14 d, suggesting that mottled sculpins recovered from PIT tagging after 14–21 d. Additionally, fish size did not significantly affect the instantaneous growth rate of PIT-tagged fish relative to that of the control group. More importantly, we found (on the basis of instantaneous growth rates) that on average, the maximum difference in mass between tagged and control fish was less than 4% among sampling periods for each size-class. Our results suggest that PIT tags are a viable technique for marking small fish and have minimal impacts on growth and mortality.","container-title":"Transactions of the American Fisheries Society","DOI":"10.1577/T05-295.1","ISSN":"1548-8659","issue":"6","language":"en","page":"1456-1461","source":"Wiley Online Library","title":"Evaluating Passive Integrated Transponder Tags for Marking Mottled Sculpins: Effects on Growth and Mortality","title-short":"Evaluating Passive Integrated Transponder Tags for Marking Mottled Sculpins","volume":"135","author":[{"family":"Ruetz","given":"Carl R."},{"family":"Earl","given":"Brendan M."},{"family":"Kohler","given":"Steven L."}],"issued":{"date-parts":[["2006"]]}}},{"id":3875,"uris":["http://zotero.org/users/5224473/items/765GD9QV"],"itemData":{"id":3875,"type":"article-journal","abstract":"– The round goby (Neogobius melanostomus Pallas) is an invasive species in North America and Europe. We evaluated the efficacy of passive integrated transponder (PIT) tags for marking round gobies and tracking their movements with a portable underwater antenna in shallow areas (≤1 m) of a lake. Tagging did not markedly decrease growth of fish &lt;105 mm; however, growth decreased unexpectedly for tagged fish ≥105 mm during the final sampling period. Nevertheless, tagging did not increase mortality regardless of size class, and tag retention was 100% for caged fish. Tagged round gobies in a 20 × 20-m2 block net avoided detection by the portable underwater antenna, and a high proportion of fish probably escaped from the net, suggesting that round gobies may be more mobile than previously reported. In conclusion, PIT tags are a viable method for individually marking round gobies, but detecting tagged round gobies with a portable underwater antenna, given current technology, does not appear promising in shallow areas with low habitat complexity.","container-title":"Ecology of Freshwater Fish","DOI":"10.1111/j.1600-0633.2007.00282.x","ISSN":"1600-0633","issue":"2","language":"en","page":"303-311","source":"Wiley Online Library","title":"Evaluating passive integrated transponder tags for tracking movements of round gobies","volume":"17","author":[{"family":"Cookingham","given":"M. N."},{"family":"Ruetz III","given":"C. R."}],"issued":{"date-parts":[["2008"]]}}}],"schema":"https://github.com/citation-style-language/schema/raw/master/csl-citation.json"} </w:instrText>
      </w:r>
      <w:r w:rsidR="00074315">
        <w:fldChar w:fldCharType="separate"/>
      </w:r>
      <w:r w:rsidR="003F1343" w:rsidRPr="003F1343">
        <w:t>(Ruetz et al., 2006; Cookingham and Ruetz III, 2008)</w:t>
      </w:r>
      <w:r w:rsidR="00074315">
        <w:fldChar w:fldCharType="end"/>
      </w:r>
      <w:r w:rsidR="00074315">
        <w:t>.</w:t>
      </w:r>
      <w:r w:rsidR="009456E7">
        <w:t xml:space="preserve"> C</w:t>
      </w:r>
      <w:r w:rsidR="00074315">
        <w:t xml:space="preserve">audal fin tissue samples were </w:t>
      </w:r>
      <w:r w:rsidR="003F1343">
        <w:t xml:space="preserve">then </w:t>
      </w:r>
      <w:r w:rsidR="00074315">
        <w:t xml:space="preserve">taken </w:t>
      </w:r>
      <w:r w:rsidR="009456E7">
        <w:t>using surgical scissors</w:t>
      </w:r>
      <w:r w:rsidR="009456E7" w:rsidRPr="009456E7">
        <w:t xml:space="preserve"> </w:t>
      </w:r>
      <w:r w:rsidR="009456E7">
        <w:t>and stored individually at -40°C before analysis. T</w:t>
      </w:r>
      <w:r w:rsidR="003F1343">
        <w:t xml:space="preserve">he extreme outer edge </w:t>
      </w:r>
      <w:r w:rsidR="00872CEF">
        <w:t xml:space="preserve">(&lt;5 mm) </w:t>
      </w:r>
      <w:r w:rsidR="003F1343">
        <w:t>of fins</w:t>
      </w:r>
      <w:r w:rsidR="009456E7" w:rsidRPr="009456E7">
        <w:t xml:space="preserve"> </w:t>
      </w:r>
      <w:r w:rsidR="009456E7">
        <w:t>was sampled to standardise sampling between individuals, which were separated into three replicate samples per individual to account for within-fin variation</w:t>
      </w:r>
      <w:r w:rsidR="00074315">
        <w:t xml:space="preserve"> </w:t>
      </w:r>
      <w:r w:rsidR="008B1465">
        <w:fldChar w:fldCharType="begin"/>
      </w:r>
      <w:r w:rsidR="008B40F4">
        <w:instrText xml:space="preserve"> ADDIN ZOTERO_ITEM CSL_CITATION {"citationID":"nTgy69uX","properties":{"formattedCitation":"(Hayden et al., 2015; Britton and Busst, 2018)","plainCitation":"(Hayden et al., 2015; Britton and Busst, 2018)","noteIndex":0},"citationItems":[{"id":3212,"uris":["http://zotero.org/users/5224473/items/WNSAZQ8U"],"itemData":{"id":3212,"type":"article-journal","abstract":"BACKGROUND: Fish fin is a widely used, non-lethal sample material in studies using stable isotopes to assess the ecology of fishes. However, fish fin is composed of two distinct tissues (ray and membrane) which may have different stable isotope values and are not homogeneously distributed within a fin. As such, estimates of the stable isotope values of a fish may vary according to the section of fin sampled.\nMETHODS: To assess the magnitude of this variation, we analysed carbon (δ13C), nitrogen (δ15N), hydrogen (δ2H) and oxygen (δ18O) stable isotopes of caudal fin from juvenile, riverine stages of Atlantic salmon (Salmo salar) and brown trout (Salmo trutta). Individual fins were sub-sectioned into tip, mid and base, of which a further subset were divided into ray and membrane.\nFINDINGS: Isotope variation between fin sections, evident in all four elements, was primarily related to differences between ray and membrane. Base sections were13C depleted relative to tip (~1‰) with equivalent variation evident between ray and membrane. A similar trend was evident in δ2H, though the degree of variation was far greater (~10‰). Base and ray sections were 18O enriched (~2‰) relative to tip and membrane, respectively. Ray and membrane sections displayed longitudinal variation in 15N mirroring that of composite fin (~1‰), indicating that variation in15N values was likely related to ontogenetic variation.\nCONCLUSIONS: To account for the effects of intra-fin variability in stable isotope analyses we suggest that researchers sampling fish fin, in increasing priority, 1) also analyse muscle (or liver) tissue from a subsample of fish to calibrate their data, or 2) standardize sampling by selecting tissue only from the extreme tip of a fin, or 3) homogenize fins prior to analysis.","container-title":"PloS One","DOI":"10.1371/journal.pone.0145154","ISSN":"1932-6203","issue":"12","journalAbbreviation":"PLoS ONE","language":"eng","note":"PMID: 26670464\nPMCID: PMC4682899","page":"e0145154","source":"PubMed","title":"Small Tails Tell Tall Tales--Intra-Individual Variation in the Stable Isotope Values of Fish Fin","volume":"10","author":[{"family":"Hayden","given":"Brian"},{"family":"Soto","given":"David X."},{"family":"Jardine","given":"Tim D."},{"family":"Graham","given":"Brittany S."},{"family":"Cunjak","given":"Richard A."},{"family":"Romakkaniemi","given":"Atso"},{"family":"Linnansaari","given":"Tommi"}],"issued":{"date-parts":[["2015"]]}}},{"id":3981,"uris":["http://zotero.org/users/5224473/items/CQNJQ825"],"itemData":{"id":3981,"type":"article-journal","abstract":"Application of stable isotope data to trophic studies requires understanding of factors influencing the isotopic discrimination factor (Δ) between consumers and their prey resources. This is missing for many omnivorous species, despite their diet and environment potentially impacting Δ. The effects of temperature, diet (including formulated feeds) and tissue type on Δ13C and Δ15N were thus tested experimentally. A temperature experiment exposed three species to identical diets at 18 and 23°C, whereas a diet experiment exposed one species to four diets at 18°C. At 23°C, C:N ratios, Δ13C and Δ15N were generally elevated versus 18°C. After lipid correction, tissue/species-specific differences at 23°C in Δ13C and Δ15N were up to 0.73 and 0.54‰ higher, respectively. Across the four diets, there were also significant differences in Δ13C and Δ15N between a natural diet and diets based on formulated feeds. Δ13C and Δ15N of muscle were 1.51 to 2.76‰ and 3.13 to 5.44‰, respectively. Highest Δ for both isotopes was from a formulated feed based on plant material that resulted in lower dietary protein content and quality. Thus, diet and environment fundamentally affected the isotopic discrimination factors and these factors require consideration within trophic studies based on stable isotopes.","container-title":"Hydrobiologia","DOI":"10.1007/s10750-017-3423-9","ISSN":"1573-5117","issue":"1","journalAbbreviation":"Hydrobiologia","language":"en","page":"219-234","source":"Springer Link","title":"Stable isotope discrimination factors of omnivorous fishes: influence of tissue type, temperature, diet composition and formulated feeds","title-short":"Stable isotope discrimination factors of omnivorous fishes","volume":"808","author":[{"family":"Britton","given":"J. Robert"},{"family":"Busst","given":"Georgina M. A."}],"issued":{"date-parts":[["2018",2,1]]}}}],"schema":"https://github.com/citation-style-language/schema/raw/master/csl-citation.json"} </w:instrText>
      </w:r>
      <w:r w:rsidR="008B1465">
        <w:fldChar w:fldCharType="separate"/>
      </w:r>
      <w:r w:rsidR="008B1465" w:rsidRPr="008B1465">
        <w:t>(Hayden et al., 2015; Britton and Busst, 2018)</w:t>
      </w:r>
      <w:r w:rsidR="008B1465">
        <w:fldChar w:fldCharType="end"/>
      </w:r>
      <w:r w:rsidR="008B1465">
        <w:t xml:space="preserve">. </w:t>
      </w:r>
      <w:r>
        <w:t xml:space="preserve">Although </w:t>
      </w:r>
      <w:r w:rsidR="00CA13E0">
        <w:t>n</w:t>
      </w:r>
      <w:r>
        <w:t xml:space="preserve">either </w:t>
      </w:r>
      <w:r w:rsidR="00CA13E0">
        <w:t>tagging nor tissue sampling is</w:t>
      </w:r>
      <w:r>
        <w:t xml:space="preserve"> expected to influence of behaviour, the combination of </w:t>
      </w:r>
      <w:r w:rsidR="00CA13E0">
        <w:t>both</w:t>
      </w:r>
      <w:r>
        <w:t xml:space="preserve"> may caus</w:t>
      </w:r>
      <w:r w:rsidR="00CA13E0">
        <w:t>e additional stress. T</w:t>
      </w:r>
      <w:r>
        <w:t xml:space="preserve">herefore we conducted </w:t>
      </w:r>
      <w:r w:rsidR="00CA13E0">
        <w:t xml:space="preserve">an </w:t>
      </w:r>
      <w:r>
        <w:t xml:space="preserve">additional </w:t>
      </w:r>
      <w:r w:rsidR="003F1343">
        <w:t>pilot experiment</w:t>
      </w:r>
      <w:r w:rsidR="00CA13E0">
        <w:t>, but found no effects</w:t>
      </w:r>
      <w:r w:rsidR="003F1343">
        <w:t xml:space="preserve"> of tissue sampling and/or fin clips on round goby</w:t>
      </w:r>
      <w:r w:rsidR="00CA13E0">
        <w:t xml:space="preserve"> activity or bold-exploratory behaviours after 10 days post-tagging</w:t>
      </w:r>
      <w:r>
        <w:t xml:space="preserve"> (</w:t>
      </w:r>
      <w:r w:rsidRPr="007F3FA1">
        <w:rPr>
          <w:highlight w:val="magenta"/>
        </w:rPr>
        <w:t xml:space="preserve">see supplementary materials </w:t>
      </w:r>
      <w:r>
        <w:rPr>
          <w:highlight w:val="magenta"/>
        </w:rPr>
        <w:t>S2</w:t>
      </w:r>
      <w:r>
        <w:t xml:space="preserve">). Fish were </w:t>
      </w:r>
      <w:r w:rsidR="003F1343">
        <w:t xml:space="preserve">also </w:t>
      </w:r>
      <w:r>
        <w:t xml:space="preserve">sexed, weighed, measured (total length, ‘TL’) </w:t>
      </w:r>
      <w:r w:rsidR="00CA13E0">
        <w:t>just before</w:t>
      </w:r>
      <w:r>
        <w:t xml:space="preserve"> tissue sampling and tagging, as well as being inspected for eye parasites and scored for their external parasite load (as percentage coverage of fins of fungal, nodules etc.), with the full process taking under one minute per fish.</w:t>
      </w:r>
      <w:r w:rsidR="00955D57" w:rsidRPr="00955D57">
        <w:t xml:space="preserve"> </w:t>
      </w:r>
    </w:p>
    <w:p w14:paraId="395EB975" w14:textId="77777777" w:rsidR="00955D57" w:rsidRPr="004A5CE3" w:rsidRDefault="00955D57" w:rsidP="00955D57"/>
    <w:p w14:paraId="01FD8D28" w14:textId="77777777" w:rsidR="00955D57" w:rsidRPr="0038592C" w:rsidRDefault="00955D57" w:rsidP="00955D57">
      <w:pPr>
        <w:pStyle w:val="Heading3"/>
      </w:pPr>
      <w:r w:rsidRPr="0038592C">
        <w:t>Stable isotope processing and analysis</w:t>
      </w:r>
    </w:p>
    <w:p w14:paraId="58F0D305" w14:textId="372801A7" w:rsidR="003C32B4" w:rsidRPr="007F2BE6" w:rsidRDefault="004F555F" w:rsidP="00A46E92">
      <w:r>
        <w:t xml:space="preserve">Unless otherwise stated, </w:t>
      </w:r>
      <w:r w:rsidR="002F491B">
        <w:t xml:space="preserve">isotope </w:t>
      </w:r>
      <w:r>
        <w:t>s</w:t>
      </w:r>
      <w:r w:rsidR="00955D57" w:rsidRPr="0092622B">
        <w:t xml:space="preserve">amples </w:t>
      </w:r>
      <w:r>
        <w:t xml:space="preserve">were prepared </w:t>
      </w:r>
      <w:r w:rsidR="00955D57">
        <w:t xml:space="preserve">following standard SIA methods for marine aquatic food webs </w:t>
      </w:r>
      <w:r w:rsidR="00955D57">
        <w:fldChar w:fldCharType="begin"/>
      </w:r>
      <w:r w:rsidR="00955D57">
        <w:instrText xml:space="preserve"> ADDIN ZOTERO_ITEM CSL_CITATION {"citationID":"jXLEyy0x","properties":{"formattedCitation":"(Jardine et al., 2003)","plainCitation":"(Jardine et al., 2003)","noteIndex":0},"citationItems":[{"id":5138,"uris":["http://zotero.org/users/5224473/items/G8TNQ8I3"],"itemData":{"id":5138,"type":"article-journal","container-title":"Canadian Manuscript Report of Fisheries and Aquatic Sciences","page":"39","title":"Stable isotopes in aquatic systems: sample preparation, analysis and interpretation","volume":"2656","author":[{"family":"Jardine","given":"Timothy D"},{"family":"McGeachy","given":"SA"},{"family":"Paton","given":"CM"},{"family":"Savoie","given":"M"},{"family":"Cunjak","given":"RA"}],"issued":{"date-parts":[["2003"]]}}}],"schema":"https://github.com/citation-style-language/schema/raw/master/csl-citation.json"} </w:instrText>
      </w:r>
      <w:r w:rsidR="00955D57">
        <w:fldChar w:fldCharType="separate"/>
      </w:r>
      <w:r w:rsidR="00955D57" w:rsidRPr="00B930AF">
        <w:t>(Jardine et al., 2003)</w:t>
      </w:r>
      <w:r w:rsidR="00955D57">
        <w:fldChar w:fldCharType="end"/>
      </w:r>
      <w:r w:rsidR="00955D57">
        <w:t xml:space="preserve">. </w:t>
      </w:r>
      <w:commentRangeStart w:id="8"/>
      <w:r w:rsidR="00A46E92" w:rsidRPr="007F2BE6">
        <w:t>F</w:t>
      </w:r>
      <w:r w:rsidR="00A46E92">
        <w:t>ish</w:t>
      </w:r>
      <w:r w:rsidR="00A46E92" w:rsidRPr="007F2BE6">
        <w:t xml:space="preserve"> </w:t>
      </w:r>
      <w:commentRangeEnd w:id="8"/>
      <w:r w:rsidR="00A46E92" w:rsidRPr="007E64AE">
        <w:rPr>
          <w:rStyle w:val="CommentReference"/>
          <w:sz w:val="24"/>
          <w:szCs w:val="24"/>
        </w:rPr>
        <w:commentReference w:id="8"/>
      </w:r>
      <w:r w:rsidR="002F491B">
        <w:t>fin</w:t>
      </w:r>
      <w:r w:rsidR="00A46E92">
        <w:t xml:space="preserve"> </w:t>
      </w:r>
      <w:r w:rsidR="003C32B4">
        <w:t xml:space="preserve">samples were thoroughly </w:t>
      </w:r>
      <w:r w:rsidR="00AB7E26">
        <w:t>rinsed</w:t>
      </w:r>
      <w:r w:rsidR="00A46E92">
        <w:t xml:space="preserve"> with</w:t>
      </w:r>
      <w:r w:rsidR="002F491B">
        <w:t xml:space="preserve"> purified</w:t>
      </w:r>
      <w:r w:rsidR="003C32B4">
        <w:t xml:space="preserve"> </w:t>
      </w:r>
      <w:r w:rsidR="00A46E92">
        <w:t>DI</w:t>
      </w:r>
      <w:r w:rsidR="00A46E92" w:rsidRPr="007F2BE6">
        <w:t xml:space="preserve"> water to remove any surface</w:t>
      </w:r>
      <w:r w:rsidR="00A46E92">
        <w:t xml:space="preserve"> contamination. </w:t>
      </w:r>
      <w:r w:rsidR="00872CEF">
        <w:t xml:space="preserve">The </w:t>
      </w:r>
      <w:r w:rsidR="003C32B4">
        <w:t>outer 5mm of the fin</w:t>
      </w:r>
      <w:r w:rsidR="003C32B4" w:rsidRPr="007F2BE6">
        <w:t xml:space="preserve"> </w:t>
      </w:r>
      <w:r w:rsidR="00872CEF">
        <w:t xml:space="preserve">are </w:t>
      </w:r>
      <w:r w:rsidR="00AB7E26">
        <w:t xml:space="preserve">relatively </w:t>
      </w:r>
      <w:r w:rsidR="00872CEF">
        <w:t xml:space="preserve">new </w:t>
      </w:r>
      <w:r w:rsidR="00A46E92">
        <w:t>growth</w:t>
      </w:r>
      <w:r w:rsidR="00AB7E26">
        <w:t xml:space="preserve"> and tend to have l</w:t>
      </w:r>
      <w:r w:rsidR="00A44A2F">
        <w:t>ow levels of</w:t>
      </w:r>
      <w:r w:rsidR="00872CEF">
        <w:t xml:space="preserve"> parasitic </w:t>
      </w:r>
      <w:r w:rsidR="00AB7E26">
        <w:t>infection</w:t>
      </w:r>
      <w:r w:rsidR="00A46E92">
        <w:t xml:space="preserve">, nonetheless samples were each inspected </w:t>
      </w:r>
      <w:r w:rsidR="00A46E92" w:rsidRPr="007F2BE6">
        <w:t>under a dissecting microscope</w:t>
      </w:r>
      <w:r w:rsidR="00A46E92">
        <w:t xml:space="preserve"> and a</w:t>
      </w:r>
      <w:r w:rsidR="00AB7E26">
        <w:t>ny sections</w:t>
      </w:r>
      <w:r w:rsidR="003C32B4" w:rsidRPr="007F2BE6">
        <w:t xml:space="preserve"> with visible parasite infections</w:t>
      </w:r>
      <w:r w:rsidR="00A46E92">
        <w:t>/nodules/</w:t>
      </w:r>
      <w:r w:rsidR="00872CEF">
        <w:t xml:space="preserve">fungal </w:t>
      </w:r>
      <w:r w:rsidR="00A46E92">
        <w:t>spots</w:t>
      </w:r>
      <w:r w:rsidR="00AB7E26">
        <w:t xml:space="preserve"> were removed.</w:t>
      </w:r>
    </w:p>
    <w:p w14:paraId="6D18007A" w14:textId="77777777" w:rsidR="003C32B4" w:rsidRDefault="003C32B4" w:rsidP="004F555F"/>
    <w:p w14:paraId="5E322143" w14:textId="2DFB56A1" w:rsidR="007715F6" w:rsidRDefault="004F555F" w:rsidP="004F555F">
      <w:r>
        <w:t>Prey items were picked out of bulk samples under ma</w:t>
      </w:r>
      <w:r w:rsidR="00AB7E26">
        <w:t xml:space="preserve">gnification, thoroughly rinsed </w:t>
      </w:r>
      <w:r>
        <w:t xml:space="preserve">and </w:t>
      </w:r>
      <w:r w:rsidR="00917B89">
        <w:t>sorted into taxonomic groupings</w:t>
      </w:r>
      <w:r>
        <w:t xml:space="preserve"> to </w:t>
      </w:r>
      <w:r w:rsidR="00917B89">
        <w:t xml:space="preserve">at least </w:t>
      </w:r>
      <w:r>
        <w:t xml:space="preserve">Family or Order level </w:t>
      </w:r>
      <w:r w:rsidR="00DA3C32">
        <w:t xml:space="preserve">where possible </w:t>
      </w:r>
      <w:r>
        <w:t>(see specific grouping</w:t>
      </w:r>
      <w:r w:rsidR="00DA3C32">
        <w:t xml:space="preserve">s in </w:t>
      </w:r>
      <w:r w:rsidR="00DA3C32" w:rsidRPr="007F3FA1">
        <w:rPr>
          <w:highlight w:val="magenta"/>
        </w:rPr>
        <w:t xml:space="preserve">see supplementary materials </w:t>
      </w:r>
      <w:r w:rsidR="00DA3C32">
        <w:rPr>
          <w:highlight w:val="magenta"/>
        </w:rPr>
        <w:t>S3</w:t>
      </w:r>
      <w:r w:rsidR="00DA3C32">
        <w:t>)</w:t>
      </w:r>
      <w:r>
        <w:t>. Soft tissue from g</w:t>
      </w:r>
      <w:r w:rsidRPr="00200B0B">
        <w:t>astropods</w:t>
      </w:r>
      <w:r>
        <w:t xml:space="preserve"> was removed from their shell</w:t>
      </w:r>
      <w:r w:rsidRPr="00200B0B">
        <w:t xml:space="preserve">, as carbon-based precipitates reflect the isotopic ratios of the inorganic environment whereas their soft tissue reflects their diet </w:t>
      </w:r>
      <w:r w:rsidR="00AB7E26">
        <w:fldChar w:fldCharType="begin"/>
      </w:r>
      <w:r w:rsidR="00AB7E26">
        <w:instrText xml:space="preserve"> ADDIN ZOTERO_ITEM CSL_CITATION {"citationID":"Hpn5juFG","properties":{"formattedCitation":"(Post, 2002)","plainCitation":"(Post, 2002)","noteIndex":0},"citationItems":[{"id":11914,"uris":["http://zotero.org/users/5224473/items/6FD6PUA3"],"itemData":{"id":11914,"type":"article-journal","abstract":"The stable isotopes of nitrogen (δ15N) and carbon (δ13C) provide powerful tools for estimating the trophic positions of and carbon flow to consumers in food webs; however, the isotopic signature of a consumer alone is not generally sufficient to infer trophic position or carbon source without an appropriate isotopic baseline. In this paper, I develop and discuss methods for generating an isotopic baseline and evaluate the assumptions required to estimate the trophic position of consumers using stable isotopes in multiple ecosystem studies. I test the ability of two primary consumers, surface-grazing snails and filter-feeding mussels, to capture the spatial and temporal variation at the base of aquatic food webs. I find that snails reflect the isotopic signature of the base of the littoral food web, mussels reflect the isotopic signature of the pelagic food web, and together they provide a good isotopic baseline for estimating trophic position of secondary or higher trophic level consumers in lake ecosystems. Then, using data from 25 north temperate lakes, I evaluate how δ15N and δ13C of the base of aquatic food webs varies both among lakes and between the littoral and pelagic food webs within lakes. Using data from the literature, I show that the mean trophic fractionation of δ15N is 3.4‰ (1 sd = 1‰) and of δ13C is 0.4‰ (1 sd = 1.3‰), and that both, even though variable, are widely applicable. A sensitivity analysis reveals that estimates of trophic position are very sensitive to assumptions about the trophic fractionation of δ15N, moderately sensitive to different methods for generating an isotopic baseline, and not sensitive to assumptions about the trophic fractionation of δ13C when δ13C is used to estimate the proportion of nitrogen in a consumer derived from two sources. Finally, I compare my recommendations for generating an isotopic baseline to an alternative model proposed by M. J. Vander Zanden and J. B. Rasmussen. With an appropriate isotopic baseline and an appreciation of the underlying assumptions and model sensitivity, stable isotopes can help answer some of the most difficult questions in food web ecology.","container-title":"Ecology","DOI":"10.1890/0012-9658(2002)083[0703:USITET]2.0.CO;2","ISSN":"1939-9170","issue":"3","language":"en","note":"_eprint: https://onlinelibrary.wiley.com/doi/pdf/10.1890/0012-9658%282002%29083%5B0703%3AUSITET%5D2.0.CO%3B2","page":"703-718","source":"Wiley Online Library","title":"Using Stable Isotopes to Estimate Trophic Position: Models, Methods, and Assumptions","title-short":"Using Stable Isotopes to Estimate Trophic Position","volume":"83","author":[{"family":"Post","given":"David M."}],"issued":{"date-parts":[["2002"]]}}}],"schema":"https://github.com/citation-style-language/schema/raw/master/csl-citation.json"} </w:instrText>
      </w:r>
      <w:r w:rsidR="00AB7E26">
        <w:fldChar w:fldCharType="separate"/>
      </w:r>
      <w:r w:rsidR="00AB7E26" w:rsidRPr="00AB7E26">
        <w:t>(Post, 2002)</w:t>
      </w:r>
      <w:r w:rsidR="00AB7E26">
        <w:fldChar w:fldCharType="end"/>
      </w:r>
      <w:r w:rsidRPr="00200B0B">
        <w:t>.</w:t>
      </w:r>
      <w:r w:rsidRPr="004F555F">
        <w:t xml:space="preserve"> </w:t>
      </w:r>
      <w:r w:rsidR="00AB7E26">
        <w:t>Guts were dissected out where possible and soft tissue used in analysis for the majority of taxa, as depuration</w:t>
      </w:r>
      <w:r w:rsidR="00872CEF">
        <w:t xml:space="preserve"> of gut </w:t>
      </w:r>
      <w:r w:rsidR="00DA3C32">
        <w:t>content</w:t>
      </w:r>
      <w:r w:rsidR="00AB7E26">
        <w:t xml:space="preserve">s was not possible </w:t>
      </w:r>
      <w:r w:rsidR="00AB7E26">
        <w:fldChar w:fldCharType="begin"/>
      </w:r>
      <w:r w:rsidR="00AB7E26">
        <w:instrText xml:space="preserve"> ADDIN ZOTERO_ITEM CSL_CITATION {"citationID":"Ks9mt7y6","properties":{"formattedCitation":"(Curtis et al., 2017)","plainCitation":"(Curtis et al., 2017)","noteIndex":0},"citationItems":[{"id":4015,"uris":["http://zotero.org/users/5224473/items/UTHYRMXY"],"itemData":{"id":4015,"type":"article-journal","abstract":"The ratios of stable isotopes of carbon and nitrogen provide important information on food sources of aquatic organisms and trophic structure of aquatic food webs. For many studies, trophic position and food source are linked to bioaccumulation and trophic transfer of contaminants from prey to predators. In these cases, it is useful to use measurements on whole organisms to make direct comparisons of contaminant bioaccumulation and food web attributes. There is a great deal of variation in methods used for stable isotope analysis, particularly in the selection of tissue type and sample preparation prior to stable isotope analysis. While there have been aquatic studies that examined methodological differences, few have focused on estuarine organisms. In this study, the effects of depuration and tissue dissection on the stable isotope enrichment of common estuarine invertebrates and fish were examined. Homogenized tissues of non-depurated whole organisms were compared to dissected muscle tissue or depurated whole organisms. A 24 h depuration did not change the mean δ15N and δ13C values for most species examined. Additionally, as expected, significant differences in carbon and nitrogen signatures were found when muscle tissues were compared to whole organisms. However, differences were small enough that food source as inferred by δ13C or trophic level as inferred from δ15N would not be inaccurately represented (differences of &lt;1.9‰ for δ13C and &lt;1.2‰ for δ15N). The results of this study suggest that for these common estuarine fish and macroinvertebrates, stable isotopes ratios of samples can be analyzed without depuration in the same way as samples for contaminant analysis, but differences in tissue types must be taken into account when combining data from different sources.","container-title":"Journal of experimental marine biology and ecology","DOI":"10.1016/j.jembe.2017.03.010","ISSN":"0022-0981","journalAbbreviation":"J Exp Mar Bio Ecol","note":"PMID: 29104312\nPMCID: PMC5663309","page":"1-6","source":"PubMed Central","title":"Influence of sample preparation on estuarine macrofauna stable isotope signatures in the context of contaminant bioaccumulation studies","volume":"493","author":[{"family":"Curtis","given":"Amanda N."},{"family":"Bugge","given":"Deenie M."},{"family":"Buckman","given":"Kate L."},{"family":"Feng","given":"Xiahong"},{"family":"Faiia","given":"Anthony"},{"family":"Chen","given":"Celia Y."}],"issued":{"date-parts":[["2017",8]]}}}],"schema":"https://github.com/citation-style-language/schema/raw/master/csl-citation.json"} </w:instrText>
      </w:r>
      <w:r w:rsidR="00AB7E26">
        <w:fldChar w:fldCharType="separate"/>
      </w:r>
      <w:r w:rsidR="00AB7E26" w:rsidRPr="00AB7E26">
        <w:t>(Curtis et al., 2017)</w:t>
      </w:r>
      <w:r w:rsidR="00AB7E26">
        <w:fldChar w:fldCharType="end"/>
      </w:r>
      <w:r w:rsidR="00AB7E26">
        <w:t>.</w:t>
      </w:r>
      <w:r w:rsidR="00DA3C32">
        <w:t xml:space="preserve"> </w:t>
      </w:r>
      <w:r w:rsidR="00AB7E26">
        <w:t xml:space="preserve">Smaller prey items such as ostracods, chironomids were used whole </w:t>
      </w:r>
      <w:r w:rsidR="00DA3C32">
        <w:t xml:space="preserve">and multiple individuals were pooled </w:t>
      </w:r>
      <w:r w:rsidR="00917B89">
        <w:t>as</w:t>
      </w:r>
      <w:r w:rsidR="00DA3C32">
        <w:t xml:space="preserve"> required to ensure sufficient biomass for analysis. Three replicates per taxa were produced using tissue from distinct individuals, with </w:t>
      </w:r>
      <w:r w:rsidR="00AB7E26">
        <w:t>animals used in replicates taken</w:t>
      </w:r>
      <w:r w:rsidR="00DA3C32">
        <w:t xml:space="preserve"> from separate bulk samples</w:t>
      </w:r>
      <w:r w:rsidR="00AB7E26">
        <w:t>/parts of the sampling area</w:t>
      </w:r>
      <w:r w:rsidR="00DA3C32">
        <w:t xml:space="preserve"> where possible. </w:t>
      </w:r>
      <w:r w:rsidR="007715F6">
        <w:t xml:space="preserve">Three </w:t>
      </w:r>
      <w:r w:rsidR="00917B89">
        <w:t>replicates</w:t>
      </w:r>
      <w:r w:rsidR="007715F6">
        <w:t xml:space="preserve"> of</w:t>
      </w:r>
      <w:r w:rsidR="00917B89">
        <w:t xml:space="preserve"> major</w:t>
      </w:r>
      <w:r w:rsidR="007715F6">
        <w:t xml:space="preserve"> p</w:t>
      </w:r>
      <w:r w:rsidR="00917B89">
        <w:t>rimary producer</w:t>
      </w:r>
      <w:r w:rsidR="00DA3C32">
        <w:t>s</w:t>
      </w:r>
      <w:r w:rsidR="007715F6">
        <w:t xml:space="preserve"> were </w:t>
      </w:r>
      <w:r w:rsidR="00AB7E26">
        <w:t>rinsed</w:t>
      </w:r>
      <w:r w:rsidR="007715F6">
        <w:t xml:space="preserve"> and any i</w:t>
      </w:r>
      <w:r w:rsidR="00B731F8">
        <w:t xml:space="preserve">nvertebrates </w:t>
      </w:r>
      <w:r w:rsidR="00917B89">
        <w:t>removed,</w:t>
      </w:r>
      <w:r w:rsidR="00B731F8">
        <w:t xml:space="preserve"> </w:t>
      </w:r>
      <w:r w:rsidR="00917B89">
        <w:t>including</w:t>
      </w:r>
      <w:r w:rsidR="00B731F8">
        <w:t xml:space="preserve"> </w:t>
      </w:r>
      <w:r w:rsidR="007715F6">
        <w:t>macroalgaes</w:t>
      </w:r>
      <w:r w:rsidR="00B731F8">
        <w:t xml:space="preserve"> (</w:t>
      </w:r>
      <w:r w:rsidR="007715F6">
        <w:t>e.g. bladder wrack, filamentous algae</w:t>
      </w:r>
      <w:r w:rsidR="00B731F8">
        <w:t>)</w:t>
      </w:r>
      <w:r w:rsidR="007715F6">
        <w:t xml:space="preserve"> and terrestrial/riparian POM (e.g. </w:t>
      </w:r>
      <w:r w:rsidR="007715F6" w:rsidRPr="007715F6">
        <w:rPr>
          <w:i/>
        </w:rPr>
        <w:t>phragmites detritus</w:t>
      </w:r>
      <w:r w:rsidR="007715F6">
        <w:t>, woody and leafy detritus</w:t>
      </w:r>
      <w:r w:rsidR="00B731F8">
        <w:t xml:space="preserve">). </w:t>
      </w:r>
    </w:p>
    <w:p w14:paraId="2BEC17D7" w14:textId="74B0F6E9" w:rsidR="00955D57" w:rsidRDefault="00955D57" w:rsidP="00955D57"/>
    <w:p w14:paraId="4D195A8A" w14:textId="5C89DCDA" w:rsidR="00955D57" w:rsidRPr="00F556DC" w:rsidRDefault="00B731F8" w:rsidP="00955D57">
      <w:r>
        <w:t xml:space="preserve">Fish fin, prey taxa and primary producer </w:t>
      </w:r>
      <w:r w:rsidR="00917B89">
        <w:t xml:space="preserve">samples </w:t>
      </w:r>
      <w:r>
        <w:t xml:space="preserve">(including </w:t>
      </w:r>
      <w:r w:rsidR="00A44A2F">
        <w:t>FPOM</w:t>
      </w:r>
      <w:r w:rsidR="00A44A2F" w:rsidRPr="00A44A2F">
        <w:t xml:space="preserve"> </w:t>
      </w:r>
      <w:r>
        <w:t xml:space="preserve">packed filters) were each dried at 60 °C in an oven for 48 hours. Fins were not homogenized before packing, as there </w:t>
      </w:r>
      <w:r>
        <w:lastRenderedPageBreak/>
        <w:t xml:space="preserve">was limited biomass for analysis and replicate samples </w:t>
      </w:r>
      <w:r w:rsidR="00917B89">
        <w:t xml:space="preserve">per individual </w:t>
      </w:r>
      <w:r w:rsidR="00A44A2F">
        <w:t>are able to account for and estimate</w:t>
      </w:r>
      <w:r>
        <w:t xml:space="preserve"> within-</w:t>
      </w:r>
      <w:r w:rsidR="00A44A2F">
        <w:t>fin</w:t>
      </w:r>
      <w:r>
        <w:t>/residual variation. All other samples</w:t>
      </w:r>
      <w:r w:rsidR="00A44A2F">
        <w:t xml:space="preserve"> (excluding filters)</w:t>
      </w:r>
      <w:r>
        <w:t xml:space="preserve"> were</w:t>
      </w:r>
      <w:r w:rsidR="00A44A2F">
        <w:t xml:space="preserve"> homogenized by grin</w:t>
      </w:r>
      <w:r>
        <w:t>d</w:t>
      </w:r>
      <w:r w:rsidR="00917B89">
        <w:t>ing in</w:t>
      </w:r>
      <w:r w:rsidR="00A44A2F">
        <w:t>to a</w:t>
      </w:r>
      <w:r>
        <w:t xml:space="preserve"> </w:t>
      </w:r>
      <w:r w:rsidR="00A44A2F">
        <w:t xml:space="preserve">fine </w:t>
      </w:r>
      <w:r>
        <w:t xml:space="preserve">powder. Fin and prey taxa samples </w:t>
      </w:r>
      <w:r w:rsidR="00AB7E26">
        <w:t xml:space="preserve">were weighed (0.5 mg ± 0.1 for all samples) and </w:t>
      </w:r>
      <w:r>
        <w:t>double encapsulated in 4 x 6 mm tin capsules (</w:t>
      </w:r>
      <w:r w:rsidRPr="00B731F8">
        <w:t>Elemental Microanalysis Ltd</w:t>
      </w:r>
      <w:r>
        <w:t>, UK) to ensure complete combustion. Algae and plant samples were encapsulated in single 4 x 6 mm capsules</w:t>
      </w:r>
      <w:r w:rsidR="00A44A2F">
        <w:t>, while sections of FPOM</w:t>
      </w:r>
      <w:r w:rsidR="00A44A2F" w:rsidRPr="00A44A2F">
        <w:t xml:space="preserve"> filters</w:t>
      </w:r>
      <w:r w:rsidR="00A44A2F">
        <w:t xml:space="preserve"> were </w:t>
      </w:r>
      <w:r w:rsidR="00A44A2F" w:rsidRPr="00A44A2F">
        <w:t>double encapsulat</w:t>
      </w:r>
      <w:r w:rsidR="00917B89">
        <w:t>ed (5 x 8 mm).</w:t>
      </w:r>
    </w:p>
    <w:p w14:paraId="646912FE" w14:textId="77777777" w:rsidR="00955D57" w:rsidRDefault="00955D57" w:rsidP="00955D57"/>
    <w:p w14:paraId="4B774DF9" w14:textId="24143B16" w:rsidR="00305FBA" w:rsidRPr="00DA3D22" w:rsidRDefault="00DA3D22" w:rsidP="00305FBA">
      <w:r>
        <w:rPr>
          <w:rStyle w:val="CommentReference"/>
        </w:rPr>
        <w:commentReference w:id="9"/>
      </w:r>
      <w:r w:rsidR="00305FBA">
        <w:t>Samples</w:t>
      </w:r>
      <w:r w:rsidR="00305FBA" w:rsidRPr="00FD69F4">
        <w:t xml:space="preserve"> were analysed for δ13C</w:t>
      </w:r>
      <w:r w:rsidR="00305FBA">
        <w:t xml:space="preserve"> and </w:t>
      </w:r>
      <w:r w:rsidR="00305FBA" w:rsidRPr="00FD69F4">
        <w:t>δ15N isotope ratios</w:t>
      </w:r>
      <w:r w:rsidR="00305FBA">
        <w:t xml:space="preserve"> and N% and C% by mass, using </w:t>
      </w:r>
      <w:r w:rsidR="00305FBA" w:rsidRPr="008B5394">
        <w:t xml:space="preserve">a FLASH HT </w:t>
      </w:r>
      <w:r w:rsidR="00305FBA">
        <w:t>E</w:t>
      </w:r>
      <w:r w:rsidR="00305FBA" w:rsidRPr="008B5394">
        <w:t xml:space="preserve">lemental </w:t>
      </w:r>
      <w:r w:rsidR="00305FBA">
        <w:t>A</w:t>
      </w:r>
      <w:r w:rsidR="00305FBA" w:rsidRPr="008B5394">
        <w:t>nalyser interfaced</w:t>
      </w:r>
      <w:r w:rsidR="00305FBA">
        <w:t xml:space="preserve"> via a </w:t>
      </w:r>
      <w:r w:rsidR="00305FBA" w:rsidRPr="008B5394">
        <w:t>ConFlo IV Universal Continuous Flow Interface</w:t>
      </w:r>
      <w:r w:rsidR="00305FBA">
        <w:t xml:space="preserve"> </w:t>
      </w:r>
      <w:r w:rsidR="00305FBA" w:rsidRPr="008B5394">
        <w:t xml:space="preserve">to </w:t>
      </w:r>
      <w:r w:rsidR="00305FBA">
        <w:t>a</w:t>
      </w:r>
      <w:r w:rsidR="00305FBA" w:rsidRPr="00FD69F4">
        <w:t xml:space="preserve"> </w:t>
      </w:r>
      <w:r w:rsidR="00305FBA">
        <w:t>DELTA XP Isotope Radio Mass Spectro</w:t>
      </w:r>
      <w:r w:rsidR="00305FBA" w:rsidRPr="00DA3D22">
        <w:t xml:space="preserve">meter (Thermo Fischer Scientific, USA), at the University of East Anglia Stable Isotope Laboratory (Norwich, UK). </w:t>
      </w:r>
      <w:r w:rsidR="00305FBA">
        <w:t>Mass</w:t>
      </w:r>
      <w:r w:rsidR="00917B89">
        <w:t>es (mg)</w:t>
      </w:r>
      <w:r w:rsidR="00305FBA">
        <w:t xml:space="preserve"> </w:t>
      </w:r>
      <w:r w:rsidR="00917B89">
        <w:t>were determined</w:t>
      </w:r>
      <w:r w:rsidR="00305FBA">
        <w:t xml:space="preserve"> via the </w:t>
      </w:r>
      <w:r w:rsidR="00305FBA" w:rsidRPr="00305FBA">
        <w:t xml:space="preserve">Flash HT </w:t>
      </w:r>
      <w:r w:rsidR="00305FBA">
        <w:t xml:space="preserve">signal count relative to a sulphanilamide reference standard, and N% and C% calculated as a percentage of the total initial sample mass. </w:t>
      </w:r>
      <w:r w:rsidR="00305FBA" w:rsidRPr="00DA3D22">
        <w:t xml:space="preserve">Data for δ13C and δ15N are calculated by </w:t>
      </w:r>
      <w:r w:rsidR="00305FBA" w:rsidRPr="00DA3D22">
        <w:rPr>
          <w:rStyle w:val="CommentReference"/>
        </w:rPr>
        <w:commentReference w:id="10"/>
      </w:r>
      <w:r w:rsidR="00305FBA" w:rsidRPr="00DA3D22">
        <w:t xml:space="preserve">δ13C/δ15N </w:t>
      </w:r>
      <w:r w:rsidR="00305FBA" w:rsidRPr="00DA3D22">
        <w:rPr>
          <w:lang w:val="en-US"/>
        </w:rPr>
        <w:t xml:space="preserve">= (((R </w:t>
      </w:r>
      <w:r w:rsidR="00305FBA" w:rsidRPr="00DA3D22">
        <w:rPr>
          <w:vertAlign w:val="subscript"/>
          <w:lang w:val="en-US"/>
        </w:rPr>
        <w:t>measured</w:t>
      </w:r>
      <w:r w:rsidR="00305FBA" w:rsidRPr="00DA3D22">
        <w:rPr>
          <w:lang w:val="en-US"/>
        </w:rPr>
        <w:t xml:space="preserve">/R </w:t>
      </w:r>
      <w:r w:rsidR="00305FBA" w:rsidRPr="00DA3D22">
        <w:rPr>
          <w:vertAlign w:val="subscript"/>
          <w:lang w:val="en-US"/>
        </w:rPr>
        <w:t>reference</w:t>
      </w:r>
      <w:r w:rsidR="00305FBA" w:rsidRPr="00DA3D22">
        <w:rPr>
          <w:lang w:val="en-US"/>
        </w:rPr>
        <w:t xml:space="preserve">)-1) x </w:t>
      </w:r>
      <w:r w:rsidR="00305FBA">
        <w:rPr>
          <w:lang w:val="en-US"/>
        </w:rPr>
        <w:t>1000),</w:t>
      </w:r>
      <w:r w:rsidR="00305FBA" w:rsidRPr="00DA3D22">
        <w:rPr>
          <w:lang w:val="en-US"/>
        </w:rPr>
        <w:t xml:space="preserve"> and </w:t>
      </w:r>
      <w:r w:rsidR="00305FBA">
        <w:rPr>
          <w:lang w:val="en-US"/>
        </w:rPr>
        <w:t xml:space="preserve">are </w:t>
      </w:r>
      <w:r w:rsidR="00305FBA" w:rsidRPr="00DA3D22">
        <w:rPr>
          <w:lang w:val="en-US"/>
        </w:rPr>
        <w:t xml:space="preserve">expressed in </w:t>
      </w:r>
      <w:r w:rsidR="00305FBA" w:rsidRPr="00DA3D22">
        <w:t>per mille (‰) relative to the isotopic ratio of Vienna Pee Dee Belemnite standard (R</w:t>
      </w:r>
      <w:r w:rsidR="00305FBA" w:rsidRPr="00DA3D22">
        <w:rPr>
          <w:vertAlign w:val="subscript"/>
        </w:rPr>
        <w:t>VPDB</w:t>
      </w:r>
      <w:r w:rsidR="00305FBA" w:rsidRPr="00DA3D22">
        <w:t xml:space="preserve"> = 0.0111797) for carbon and atmospheric N</w:t>
      </w:r>
      <w:r w:rsidR="00305FBA" w:rsidRPr="00DA3D22">
        <w:rPr>
          <w:vertAlign w:val="subscript"/>
        </w:rPr>
        <w:t>2</w:t>
      </w:r>
      <w:r w:rsidR="00305FBA" w:rsidRPr="00DA3D22">
        <w:t xml:space="preserve"> (R</w:t>
      </w:r>
      <w:r w:rsidR="00305FBA" w:rsidRPr="00DA3D22">
        <w:rPr>
          <w:vertAlign w:val="subscript"/>
        </w:rPr>
        <w:t>Air</w:t>
      </w:r>
      <w:r w:rsidR="00305FBA" w:rsidRPr="00DA3D22">
        <w:t xml:space="preserve"> = 0.0036765) for </w:t>
      </w:r>
      <w:commentRangeStart w:id="11"/>
      <w:r w:rsidR="00305FBA" w:rsidRPr="00DA3D22">
        <w:t>nitrogen</w:t>
      </w:r>
      <w:commentRangeEnd w:id="11"/>
      <w:r w:rsidR="00305FBA" w:rsidRPr="00DA3D22">
        <w:rPr>
          <w:rStyle w:val="CommentReference"/>
        </w:rPr>
        <w:commentReference w:id="11"/>
      </w:r>
      <w:r w:rsidR="00305FBA" w:rsidRPr="00DA3D22">
        <w:t xml:space="preserve">. </w:t>
      </w:r>
    </w:p>
    <w:p w14:paraId="627C621E" w14:textId="695F434A" w:rsidR="00C23846" w:rsidRDefault="00C23846" w:rsidP="00955D57"/>
    <w:p w14:paraId="02854D33" w14:textId="1A90A6D5" w:rsidR="00B87FB7" w:rsidRDefault="00B87FB7" w:rsidP="0038592C">
      <w:pPr>
        <w:pStyle w:val="Heading3"/>
      </w:pPr>
      <w:r>
        <w:t>Behavioural analysis</w:t>
      </w:r>
    </w:p>
    <w:p w14:paraId="3A5D08E1" w14:textId="33345E71" w:rsidR="00B87FB7" w:rsidRDefault="0014313F" w:rsidP="002371C8">
      <w:r>
        <w:t>T</w:t>
      </w:r>
      <w:r w:rsidR="00555D26">
        <w:t>rials consisted of two type</w:t>
      </w:r>
      <w:r w:rsidR="00A72A80">
        <w:t>s</w:t>
      </w:r>
      <w:r w:rsidR="00555D26">
        <w:t xml:space="preserve"> of behavioural assay (</w:t>
      </w:r>
      <w:r w:rsidR="00555D26" w:rsidRPr="00555D26">
        <w:rPr>
          <w:i/>
        </w:rPr>
        <w:t xml:space="preserve">Activity </w:t>
      </w:r>
      <w:r w:rsidR="00555D26">
        <w:t xml:space="preserve">and </w:t>
      </w:r>
      <w:r w:rsidR="00555D26" w:rsidRPr="00555D26">
        <w:rPr>
          <w:i/>
        </w:rPr>
        <w:t>Exploration</w:t>
      </w:r>
      <w:r w:rsidR="0069369E">
        <w:t xml:space="preserve">), each repeated </w:t>
      </w:r>
      <w:r w:rsidR="00555D26">
        <w:t xml:space="preserve">three times at one week intervals. </w:t>
      </w:r>
      <w:r w:rsidR="009D5023">
        <w:t xml:space="preserve">Before and during behavioural </w:t>
      </w:r>
      <w:r w:rsidR="005D01F0">
        <w:t>trials,</w:t>
      </w:r>
      <w:r w:rsidR="009D5023">
        <w:t xml:space="preserve"> </w:t>
      </w:r>
      <w:r w:rsidR="005D01F0">
        <w:t>f</w:t>
      </w:r>
      <w:r w:rsidR="009D5023">
        <w:t>ish</w:t>
      </w:r>
      <w:r w:rsidR="00B87FB7" w:rsidRPr="00B87FB7">
        <w:t xml:space="preserve"> we</w:t>
      </w:r>
      <w:commentRangeStart w:id="12"/>
      <w:commentRangeEnd w:id="12"/>
      <w:r w:rsidR="00B87FB7">
        <w:rPr>
          <w:rStyle w:val="CommentReference"/>
        </w:rPr>
        <w:commentReference w:id="12"/>
      </w:r>
      <w:r w:rsidR="009D5023">
        <w:t xml:space="preserve">re </w:t>
      </w:r>
      <w:r w:rsidR="005D01F0">
        <w:t>split</w:t>
      </w:r>
      <w:r w:rsidR="009D5023">
        <w:t xml:space="preserve"> </w:t>
      </w:r>
      <w:r w:rsidR="005D01F0">
        <w:t xml:space="preserve">approximately </w:t>
      </w:r>
      <w:r w:rsidR="009D5023">
        <w:t>even</w:t>
      </w:r>
      <w:r w:rsidR="005D01F0">
        <w:t>ly between</w:t>
      </w:r>
      <w:r w:rsidR="009D5023">
        <w:t xml:space="preserve"> three</w:t>
      </w:r>
      <w:r w:rsidR="00992FE3">
        <w:t xml:space="preserve"> </w:t>
      </w:r>
      <w:r w:rsidR="005D01F0">
        <w:t xml:space="preserve">round </w:t>
      </w:r>
      <w:r w:rsidR="009D5023">
        <w:t>800L</w:t>
      </w:r>
      <w:r w:rsidR="005D01F0">
        <w:t xml:space="preserve"> </w:t>
      </w:r>
      <w:r w:rsidR="00BB4C53" w:rsidRPr="00BB4C53">
        <w:rPr>
          <w:highlight w:val="yellow"/>
        </w:rPr>
        <w:t>(… x … m</w:t>
      </w:r>
      <w:r w:rsidR="00BB4C53">
        <w:t xml:space="preserve">) </w:t>
      </w:r>
      <w:r w:rsidR="005D01F0">
        <w:t>holding</w:t>
      </w:r>
      <w:r w:rsidR="00992FE3">
        <w:t xml:space="preserve"> </w:t>
      </w:r>
      <w:r w:rsidR="009D5023">
        <w:t xml:space="preserve">tanks </w:t>
      </w:r>
      <w:r w:rsidR="00B87FB7" w:rsidRPr="00B87FB7">
        <w:t>enriched</w:t>
      </w:r>
      <w:r w:rsidR="00992FE3">
        <w:t xml:space="preserve"> with artificial eel grass</w:t>
      </w:r>
      <w:r w:rsidR="009D5023">
        <w:t>.</w:t>
      </w:r>
      <w:r w:rsidR="005D01F0">
        <w:t xml:space="preserve"> Of the 55 fish returned to the lab,</w:t>
      </w:r>
      <w:r w:rsidR="00F50D13">
        <w:t xml:space="preserve"> </w:t>
      </w:r>
      <w:r w:rsidR="00BE6111">
        <w:t xml:space="preserve">the majority (33, </w:t>
      </w:r>
      <w:r w:rsidR="00F50D13">
        <w:t xml:space="preserve">60%) survived until the full 30 day experimental period from sampling. </w:t>
      </w:r>
      <w:r w:rsidR="00BE6111">
        <w:t>Given this</w:t>
      </w:r>
      <w:r w:rsidR="00A72A80">
        <w:t xml:space="preserve"> attrition rate</w:t>
      </w:r>
      <w:r w:rsidR="00BE6111">
        <w:t xml:space="preserve"> is relatively high</w:t>
      </w:r>
      <w:r w:rsidR="00A72A80">
        <w:t xml:space="preserve">, the </w:t>
      </w:r>
      <w:r w:rsidR="00A72A80">
        <w:lastRenderedPageBreak/>
        <w:t xml:space="preserve">impacts </w:t>
      </w:r>
      <w:r w:rsidR="00BE6111">
        <w:t>of this</w:t>
      </w:r>
      <w:r w:rsidR="00A72A80">
        <w:t xml:space="preserve"> our results has been assessed via sensitivity analysis (</w:t>
      </w:r>
      <w:r w:rsidR="005D01F0" w:rsidRPr="007F3FA1">
        <w:rPr>
          <w:highlight w:val="magenta"/>
        </w:rPr>
        <w:t>see supplementary materials S</w:t>
      </w:r>
      <w:r w:rsidR="000B01F0">
        <w:rPr>
          <w:highlight w:val="magenta"/>
        </w:rPr>
        <w:t>3</w:t>
      </w:r>
      <w:r w:rsidR="00A72A80">
        <w:t xml:space="preserve">). </w:t>
      </w:r>
      <w:r w:rsidR="00BB4C53">
        <w:t>P</w:t>
      </w:r>
      <w:r w:rsidR="00BB4C53" w:rsidRPr="00BB4C53">
        <w:t>rior to behavioural experiments starting</w:t>
      </w:r>
      <w:r w:rsidR="00BB4C53">
        <w:t xml:space="preserve"> s</w:t>
      </w:r>
      <w:r w:rsidR="00BB4C53" w:rsidRPr="00BB4C53">
        <w:t xml:space="preserve">ome fish were moved between holding tanks to maintain </w:t>
      </w:r>
      <w:r w:rsidR="00BB4C53">
        <w:t xml:space="preserve">similar </w:t>
      </w:r>
      <w:r w:rsidR="00BB4C53" w:rsidRPr="00BB4C53">
        <w:t xml:space="preserve">densities, whereas during the experiments fish were not moved to avoid altering their social environment. Nonetheless, </w:t>
      </w:r>
      <w:r w:rsidR="00BB4C53">
        <w:t xml:space="preserve">fish </w:t>
      </w:r>
      <w:r w:rsidR="00BB4C53" w:rsidRPr="00BB4C53">
        <w:t>densities stayed relatively constant between tanks</w:t>
      </w:r>
      <w:r w:rsidR="00BB4C53">
        <w:t xml:space="preserve"> until to end of the experimental period.</w:t>
      </w:r>
    </w:p>
    <w:p w14:paraId="2EC2EAC2" w14:textId="0AE9ED8D" w:rsidR="00A72A80" w:rsidRDefault="00A72A80" w:rsidP="002371C8"/>
    <w:p w14:paraId="74BE5923" w14:textId="1A060B1F" w:rsidR="003911DE" w:rsidRDefault="00A72A80" w:rsidP="003920AB">
      <w:r>
        <w:t xml:space="preserve">The </w:t>
      </w:r>
      <w:r w:rsidRPr="00A72A80">
        <w:rPr>
          <w:i/>
        </w:rPr>
        <w:t>Activity</w:t>
      </w:r>
      <w:r>
        <w:t xml:space="preserve"> assay used a standard open field</w:t>
      </w:r>
      <w:r w:rsidR="00D824D6">
        <w:t xml:space="preserve"> </w:t>
      </w:r>
      <w:r w:rsidR="007418DE">
        <w:t>design</w:t>
      </w:r>
      <w:r w:rsidR="008B40F4">
        <w:t xml:space="preserve"> to measure activity and boldness-exploratory (</w:t>
      </w:r>
      <w:r w:rsidR="007418DE">
        <w:t>or</w:t>
      </w:r>
      <w:r w:rsidR="008B40F4">
        <w:t xml:space="preserve"> risk-taking) traits in a novel environment</w:t>
      </w:r>
      <w:r w:rsidR="009D5FC0">
        <w:t xml:space="preserve"> </w:t>
      </w:r>
      <w:r w:rsidR="003911DE">
        <w:t xml:space="preserve">(Fig 1A) </w:t>
      </w:r>
      <w:r w:rsidR="008B40F4">
        <w:fldChar w:fldCharType="begin"/>
      </w:r>
      <w:r w:rsidR="00402F4D">
        <w:instrText xml:space="preserve"> ADDIN ZOTERO_ITEM CSL_CITATION {"citationID":"VVeiUCiE","properties":{"formattedCitation":"(Toms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8B40F4">
        <w:fldChar w:fldCharType="separate"/>
      </w:r>
      <w:r w:rsidR="00402F4D" w:rsidRPr="00402F4D">
        <w:t>(Toms et al., 2010)</w:t>
      </w:r>
      <w:r w:rsidR="008B40F4">
        <w:fldChar w:fldCharType="end"/>
      </w:r>
      <w:r w:rsidR="008B40F4">
        <w:t>. I</w:t>
      </w:r>
      <w:r w:rsidR="007418DE">
        <w:t>ndividual fish</w:t>
      </w:r>
      <w:r w:rsidR="008B40F4">
        <w:t xml:space="preserve"> </w:t>
      </w:r>
      <w:r w:rsidR="007418DE">
        <w:t>were</w:t>
      </w:r>
      <w:r w:rsidR="00BE6111">
        <w:t xml:space="preserve"> selected blindly </w:t>
      </w:r>
      <w:r w:rsidR="00D76465">
        <w:t xml:space="preserve">using dip nets </w:t>
      </w:r>
      <w:r w:rsidR="00BE6111">
        <w:t xml:space="preserve">from housing tanks and </w:t>
      </w:r>
      <w:r w:rsidR="008B40F4">
        <w:t xml:space="preserve">placed into </w:t>
      </w:r>
      <w:r w:rsidR="00C658CC">
        <w:t xml:space="preserve">a </w:t>
      </w:r>
      <w:r w:rsidR="008B40F4">
        <w:t xml:space="preserve">novel </w:t>
      </w:r>
      <w:r w:rsidR="00C658CC">
        <w:t>are</w:t>
      </w:r>
      <w:r w:rsidR="007418DE">
        <w:t>n</w:t>
      </w:r>
      <w:r w:rsidR="00C658CC">
        <w:t>a using</w:t>
      </w:r>
      <w:r w:rsidR="00BE6111">
        <w:t xml:space="preserve"> small</w:t>
      </w:r>
      <w:r w:rsidR="00C658CC">
        <w:t>er plastic</w:t>
      </w:r>
      <w:r w:rsidR="00BE6111">
        <w:t xml:space="preserve"> transport </w:t>
      </w:r>
      <w:r w:rsidR="00C658CC">
        <w:t>tubs</w:t>
      </w:r>
      <w:r w:rsidR="00BE6111">
        <w:t xml:space="preserve"> (</w:t>
      </w:r>
      <w:r w:rsidR="00C658CC">
        <w:t>24 x 34 cm</w:t>
      </w:r>
      <w:r w:rsidR="00BE6111">
        <w:t>)</w:t>
      </w:r>
      <w:r w:rsidR="00C658CC">
        <w:t xml:space="preserve"> to minimise stress by ensuring that fish remain entirely in water as they are moved into the novel arena. </w:t>
      </w:r>
      <w:r w:rsidR="00581E2E">
        <w:t xml:space="preserve">Eight identical </w:t>
      </w:r>
      <w:r w:rsidR="00C658CC">
        <w:t>arenas</w:t>
      </w:r>
      <w:r w:rsidR="00581E2E">
        <w:t xml:space="preserve"> were used, which are</w:t>
      </w:r>
      <w:r w:rsidR="00C658CC">
        <w:t xml:space="preserve"> </w:t>
      </w:r>
      <w:r w:rsidR="00581E2E">
        <w:t>identical</w:t>
      </w:r>
      <w:r w:rsidR="00C658CC">
        <w:t xml:space="preserve"> opaque white PET plastic </w:t>
      </w:r>
      <w:r w:rsidR="00581E2E">
        <w:t xml:space="preserve">boxes </w:t>
      </w:r>
      <w:r w:rsidR="00C658CC">
        <w:t>(</w:t>
      </w:r>
      <w:r w:rsidR="007418DE">
        <w:t xml:space="preserve">internal dimensions at its base = </w:t>
      </w:r>
      <w:r w:rsidR="00C658CC">
        <w:t>32.25 x 49.25 cm</w:t>
      </w:r>
      <w:r w:rsidR="007418DE">
        <w:t>, height = 21 cm, filled to 10 cm depth</w:t>
      </w:r>
      <w:r w:rsidR="00C658CC">
        <w:t>)</w:t>
      </w:r>
      <w:r w:rsidR="00581E2E">
        <w:t xml:space="preserve">. The eight arenas </w:t>
      </w:r>
      <w:r w:rsidR="00C658CC">
        <w:t xml:space="preserve">are arranged in a 2 x 4 grid </w:t>
      </w:r>
      <w:r w:rsidR="00581E2E">
        <w:t xml:space="preserve">under a standard laboratory fluorescent light </w:t>
      </w:r>
      <w:r w:rsidR="00520FC1">
        <w:t xml:space="preserve">in an area separated by a curtain, </w:t>
      </w:r>
      <w:r w:rsidR="00581E2E">
        <w:t>so arenas has consistent light conditions (</w:t>
      </w:r>
      <w:r w:rsidR="00D92A56" w:rsidRPr="00D92A56">
        <w:t xml:space="preserve">~ </w:t>
      </w:r>
      <w:r w:rsidR="00D92A56">
        <w:t>45</w:t>
      </w:r>
      <w:r w:rsidR="00581E2E">
        <w:t xml:space="preserve"> lux)</w:t>
      </w:r>
      <w:r w:rsidR="00520FC1">
        <w:t xml:space="preserve"> and external sound/light effects were negligible</w:t>
      </w:r>
      <w:r w:rsidR="00581E2E">
        <w:t>.</w:t>
      </w:r>
      <w:r w:rsidR="007418DE">
        <w:t xml:space="preserve"> Behaviour is filmed using a modified web camera (</w:t>
      </w:r>
      <w:r w:rsidR="007418DE" w:rsidRPr="007418DE">
        <w:t>Logitech BRIO 4K Ultra HD webcam</w:t>
      </w:r>
      <w:r w:rsidR="007418DE">
        <w:t xml:space="preserve">, Logitech, </w:t>
      </w:r>
      <w:r w:rsidR="007418DE" w:rsidRPr="007418DE">
        <w:t>Switzerland</w:t>
      </w:r>
      <w:r w:rsidR="007418DE">
        <w:t xml:space="preserve">), positioned centrally 2 m above the arenas. </w:t>
      </w:r>
      <w:r w:rsidR="00D76465">
        <w:t>B</w:t>
      </w:r>
      <w:r w:rsidR="00D76465" w:rsidRPr="00D76465">
        <w:t>ehaviour is tracked for 20 minutes</w:t>
      </w:r>
      <w:r w:rsidR="00D76465">
        <w:t>, following</w:t>
      </w:r>
      <w:r w:rsidR="00D76465" w:rsidRPr="00D76465">
        <w:t xml:space="preserve"> </w:t>
      </w:r>
      <w:r w:rsidR="00D76465">
        <w:t>a</w:t>
      </w:r>
      <w:r w:rsidR="007418DE">
        <w:t xml:space="preserve"> </w:t>
      </w:r>
      <w:r w:rsidR="00D76465">
        <w:t>5</w:t>
      </w:r>
      <w:r w:rsidR="007418DE">
        <w:t xml:space="preserve"> minute acclimation period </w:t>
      </w:r>
      <w:r w:rsidR="00D76465">
        <w:t>that is intended</w:t>
      </w:r>
      <w:r w:rsidR="007418DE">
        <w:t xml:space="preserve"> to limit any acute effects on behaviour</w:t>
      </w:r>
      <w:r w:rsidR="00D76465">
        <w:t xml:space="preserve"> due to their netting from holding tanks and introduction into the </w:t>
      </w:r>
      <w:r w:rsidR="007418DE">
        <w:t>arena</w:t>
      </w:r>
      <w:r w:rsidR="00D76465">
        <w:t>s</w:t>
      </w:r>
      <w:r w:rsidR="007418DE">
        <w:t xml:space="preserve">. </w:t>
      </w:r>
      <w:r w:rsidR="003920AB">
        <w:t>To avoid any carryover odour cues between trial round</w:t>
      </w:r>
      <w:r w:rsidR="00D76465">
        <w:t>s</w:t>
      </w:r>
      <w:r w:rsidR="003920AB">
        <w:t>,</w:t>
      </w:r>
      <w:r w:rsidR="007418DE">
        <w:t xml:space="preserve"> arenas are </w:t>
      </w:r>
      <w:r w:rsidR="003920AB">
        <w:t xml:space="preserve">emptied, </w:t>
      </w:r>
      <w:r w:rsidR="007418DE">
        <w:t xml:space="preserve">rinsed with </w:t>
      </w:r>
      <w:r w:rsidR="003920AB">
        <w:t>deionised water and filled with new filtered experimental water</w:t>
      </w:r>
      <w:r w:rsidR="007418DE">
        <w:t xml:space="preserve"> </w:t>
      </w:r>
      <w:r w:rsidR="003920AB">
        <w:t xml:space="preserve">following each trial. </w:t>
      </w:r>
    </w:p>
    <w:p w14:paraId="0F4052D1" w14:textId="77777777" w:rsidR="003911DE" w:rsidRDefault="003911DE" w:rsidP="003920AB"/>
    <w:p w14:paraId="520DCB1D" w14:textId="43E5EADB" w:rsidR="003920AB" w:rsidRPr="003920AB" w:rsidRDefault="003920AB" w:rsidP="003920AB">
      <w:r w:rsidRPr="003920AB">
        <w:t xml:space="preserve">Fish movement </w:t>
      </w:r>
      <w:r w:rsidR="00D76465">
        <w:t xml:space="preserve">in the </w:t>
      </w:r>
      <w:r w:rsidR="00D76465" w:rsidRPr="00D76465">
        <w:rPr>
          <w:i/>
        </w:rPr>
        <w:t>Activity</w:t>
      </w:r>
      <w:r w:rsidR="00D76465">
        <w:t xml:space="preserve"> assay </w:t>
      </w:r>
      <w:r>
        <w:t>was tracked using Toxtrac v2.90</w:t>
      </w:r>
      <w:r w:rsidRPr="003920AB">
        <w:t xml:space="preserve"> </w:t>
      </w:r>
      <w:r>
        <w:fldChar w:fldCharType="begin"/>
      </w:r>
      <w:r>
        <w:instrText xml:space="preserve"> ADDIN ZOTERO_ITEM CSL_CITATION {"citationID":"VJ8cMyF2","properties":{"formattedCitation":"(Rodriguez et al., 2018)","plainCitation":"(Rodriguez et al., 2018)","noteIndex":0},"citationItems":[{"id":4657,"uris":["http://zotero.org/users/5224473/items/ZU96BULT"],"itemData":{"id":4657,"type":"article-journal","abstract":"Behavioural analysis based on video recording is becoming increasingly popular within research fields such as; ecology, medicine, ecotoxicology and toxicology. However, the programs available to analyse the data, which are free of cost, user-friendly, versatile, robust, fast and provide reliable statistics for different organisms (invertebrates, vertebrates and mammals) are significantly limited. We present an automated open-source executable software (ToxTrac) for image-based tracking that can simultaneously handle several organisms monitored in a laboratory environment. We compare the performance of ToxTrac with current accessible programs on the web. The main advantages of ToxTrac are as follows: (i) no specific knowledge of the geometry of the tracked bodies is needed; (ii) processing speed, ToxTrac can operate at a rate &gt;25 frames per second in HD videos using modern computers; (iii) simultaneous tracking of multiple organisms in multiple arenas; (iv) integrated distortion correction and camera calibration; (v) robust against false positives; (vi) preservation of individual identification; (vii) useful statistics and heat maps in real scale are exported in image, text and excel formats. ToxTrac can be used for high speed tracking of insects, fish, rodents or other species, and provides useful locomotor information in animal behavior experiments. Download ToxTrac here: https://toxtrac.sourceforge.io (Current version v2.61).","container-title":"Methods in Ecology and Evolution","DOI":"10.1111/2041-210X.12874","ISSN":"2041-210X","issue":"3","language":"en","note":"_eprint: https://besjournals.onlinelibrary.wiley.com/doi/pdf/10.1111/2041-210X.12874","page":"460-464","source":"Wiley Online Library","title":"ToxTrac: A fast and robust software for tracking organisms","title-short":"ToxTrac","volume":"9","author":[{"family":"Rodriguez","given":"Alvaro"},{"family":"Zhang","given":"Hanqing"},{"family":"Klaminder","given":"Jonatan"},{"family":"Brodin","given":"Tomas"},{"family":"Andersson","given":"Patrik L."},{"family":"Andersson","given":"Magnus"}],"issued":{"date-parts":[["2018"]]}}}],"schema":"https://github.com/citation-style-language/schema/raw/master/csl-citation.json"} </w:instrText>
      </w:r>
      <w:r>
        <w:fldChar w:fldCharType="separate"/>
      </w:r>
      <w:r w:rsidRPr="003920AB">
        <w:t>(Rodriguez et al., 2018)</w:t>
      </w:r>
      <w:r>
        <w:fldChar w:fldCharType="end"/>
      </w:r>
      <w:r w:rsidRPr="003920AB">
        <w:t xml:space="preserve">. To </w:t>
      </w:r>
      <w:r>
        <w:t>minimize</w:t>
      </w:r>
      <w:r w:rsidRPr="003920AB">
        <w:t xml:space="preserve"> among-arena </w:t>
      </w:r>
      <w:r>
        <w:t>variation</w:t>
      </w:r>
      <w:r w:rsidRPr="003920AB">
        <w:t xml:space="preserve"> due to parallax distortions, pixel/mm ratios for each arena were calculated </w:t>
      </w:r>
      <w:r>
        <w:t>using ImageJ v1.52a</w:t>
      </w:r>
      <w:r w:rsidRPr="003920AB">
        <w:t xml:space="preserve"> </w:t>
      </w:r>
      <w:r>
        <w:fldChar w:fldCharType="begin"/>
      </w:r>
      <w:r>
        <w:instrText xml:space="preserve"> ADDIN ZOTERO_ITEM CSL_CITATION {"citationID":"dtj0ASiG","properties":{"formattedCitation":"(Schneider et al., 2012)","plainCitation":"(Schneider et al., 2012)","noteIndex":0},"citationItems":[{"id":9874,"uris":["http://zotero.org/users/5224473/items/7BUGZDIF"],"itemData":{"id":9874,"type":"article-journal","container-title":"Nature methods","ISSN":"1548-7105","issue":"7","journalAbbreviation":"Nature methods","note":"publisher: Nature Publishing Group","page":"671-675","title":"NIH Image to ImageJ: 25 years of image analysis","volume":"9","author":[{"family":"Schneider","given":"Caroline A"},{"family":"Rasband","given":"Wayne S"},{"family":"Eliceiri","given":"Kevin W"}],"issued":{"date-parts":[["2012"]]}}}],"schema":"https://github.com/citation-style-language/schema/raw/master/csl-citation.json"} </w:instrText>
      </w:r>
      <w:r>
        <w:fldChar w:fldCharType="separate"/>
      </w:r>
      <w:r w:rsidRPr="003920AB">
        <w:t>(Schneider et al., 2012)</w:t>
      </w:r>
      <w:r>
        <w:fldChar w:fldCharType="end"/>
      </w:r>
      <w:r>
        <w:t xml:space="preserve"> to manually calibrate </w:t>
      </w:r>
      <w:r>
        <w:lastRenderedPageBreak/>
        <w:t xml:space="preserve">each arena for tracking. </w:t>
      </w:r>
      <w:r w:rsidR="00FC4F75">
        <w:t>Variables extracted were those related to their activity level and edge use in the arena (see detail in Table 1), where mo</w:t>
      </w:r>
      <w:r w:rsidR="00520FC1">
        <w:t>r</w:t>
      </w:r>
      <w:r w:rsidR="00FC4F75">
        <w:t xml:space="preserve">e activity in a novel environment and greater use of more exposed central areas is generally considered higher-risk or </w:t>
      </w:r>
      <w:r w:rsidR="00520FC1">
        <w:t>exploratory/bold</w:t>
      </w:r>
      <w:r w:rsidR="00520FC1" w:rsidRPr="00520FC1">
        <w:t xml:space="preserve"> behaviours </w:t>
      </w:r>
      <w:r w:rsidR="00FC4F75">
        <w:fldChar w:fldCharType="begin"/>
      </w:r>
      <w:r w:rsidR="00FC4F75">
        <w:instrText xml:space="preserve"> ADDIN ZOTERO_ITEM CSL_CITATION {"citationID":"A4VHq0qN","properties":{"formattedCitation":"(Moran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rsidR="00FC4F75">
        <w:fldChar w:fldCharType="separate"/>
      </w:r>
      <w:r w:rsidR="00FC4F75" w:rsidRPr="00FC4F75">
        <w:t>(Moran et al., 2016, 2021)</w:t>
      </w:r>
      <w:r w:rsidR="00FC4F75">
        <w:fldChar w:fldCharType="end"/>
      </w:r>
      <w:r w:rsidR="00FC4F75">
        <w:t>.</w:t>
      </w:r>
    </w:p>
    <w:p w14:paraId="358340A6" w14:textId="77777777" w:rsidR="003920AB" w:rsidRDefault="003920AB" w:rsidP="002371C8"/>
    <w:p w14:paraId="1F088931" w14:textId="2E730FBE" w:rsidR="00C947F2" w:rsidRDefault="003920AB" w:rsidP="002371C8">
      <w:r>
        <w:t xml:space="preserve">The </w:t>
      </w:r>
      <w:r>
        <w:rPr>
          <w:i/>
        </w:rPr>
        <w:t>Exploration</w:t>
      </w:r>
      <w:r>
        <w:t xml:space="preserve"> assay</w:t>
      </w:r>
      <w:r w:rsidR="00CD426B">
        <w:t xml:space="preserve"> used a refuge emergence </w:t>
      </w:r>
      <w:r w:rsidR="00402F4D">
        <w:t xml:space="preserve">design to measure an individual’s willingness to enter and explore an novel environment </w:t>
      </w:r>
      <w:r w:rsidR="003911DE">
        <w:t xml:space="preserve">(Fig 1B) </w:t>
      </w:r>
      <w:r w:rsidR="00402F4D">
        <w:fldChar w:fldCharType="begin"/>
      </w:r>
      <w:r w:rsidR="00BB4C53">
        <w:instrText xml:space="preserve"> ADDIN ZOTERO_ITEM CSL_CITATION {"citationID":"cmfIqqIF","properties":{"formattedCitation":"(Toms et al., 2010)","plainCitation":"(Toms et al., 2010)","noteIndex":0},"citationItems":[{"id":307,"uris":["http://zotero.org/users/5224473/items/SK8SIIB7"],"itemData":{"id":307,"type":"article-journal","abstract":"Personality research has begun to take hold in the animal kingdom as psychologists turn to animal models to investigate various aspects of personality. Similarly, behavioral ecologists and related fields have begun to explore the idea that individual variation in behavior is more than just noise around an average for a given population or group of interest. As a result, many have begun to turn to personality-related questions to explain individual differences in animal behavior. Collectively, psychologists, ecologists and related fields have created a boom in animal personality-related research. This interest has expanded to a variety of fish species, with many studies focused on an important axis of behavior in humans: the shy-bold axis. Unfortunately, there has been very little consideration for the methodology employed. We review both the experimental and statistical methodology found in a body of research on fish species, for which personality-related research has been conducted. Our aim is to shed light on many important considerations that are often overlooked in order to facilitate research concerned with the reliability and validity of the many methods used. (PsycINFO Database Record (c) 2017 APA, all rights reserved)","container-title":"International Journal of Comparative Psychology","ISSN":"2168-3344(Electronic),0889-3667(Print)","issue":"1","page":"1-25","source":"APA PsycNET","title":"A methodological review of personality-related studies in Fish: Focus on the shy-bold axis of behavior","title-short":"A methodological review of personality-related studies in Fish","volume":"23","author":[{"family":"Toms","given":"Christina N."},{"family":"Echevarria","given":"David J."},{"family":"Jouandot","given":"David J."}],"issued":{"date-parts":[["2010"]]}}}],"schema":"https://github.com/citation-style-language/schema/raw/master/csl-citation.json"} </w:instrText>
      </w:r>
      <w:r w:rsidR="00402F4D">
        <w:fldChar w:fldCharType="separate"/>
      </w:r>
      <w:r w:rsidR="00402F4D" w:rsidRPr="00402F4D">
        <w:t>(Toms et al., 2010)</w:t>
      </w:r>
      <w:r w:rsidR="00402F4D">
        <w:fldChar w:fldCharType="end"/>
      </w:r>
      <w:r w:rsidR="00402F4D">
        <w:t>. Individual fish were introduced into an (</w:t>
      </w:r>
      <w:r w:rsidR="00402F4D" w:rsidRPr="00520FC1">
        <w:rPr>
          <w:highlight w:val="yellow"/>
        </w:rPr>
        <w:t>… x …</w:t>
      </w:r>
      <w:r w:rsidR="00402F4D">
        <w:t xml:space="preserve"> cm) enclosed refuge at one end of a narrow arena</w:t>
      </w:r>
      <w:r w:rsidR="003911DE">
        <w:t xml:space="preserve"> (</w:t>
      </w:r>
      <w:r w:rsidR="003911DE" w:rsidRPr="00520FC1">
        <w:rPr>
          <w:highlight w:val="yellow"/>
        </w:rPr>
        <w:t>… x …</w:t>
      </w:r>
      <w:r w:rsidR="003911DE">
        <w:t xml:space="preserve"> cm</w:t>
      </w:r>
      <w:r w:rsidR="00C947F2">
        <w:t xml:space="preserve">, water depth = </w:t>
      </w:r>
      <w:r w:rsidR="00C947F2" w:rsidRPr="00C947F2">
        <w:rPr>
          <w:highlight w:val="yellow"/>
        </w:rPr>
        <w:t>…</w:t>
      </w:r>
      <w:r w:rsidR="003911DE">
        <w:t>)</w:t>
      </w:r>
      <w:r w:rsidR="00402F4D">
        <w:t>.</w:t>
      </w:r>
      <w:r w:rsidR="003911DE">
        <w:t xml:space="preserve"> Five parallel exploration arenas were used, with black opaque acrylic walls </w:t>
      </w:r>
      <w:r w:rsidR="00520FC1">
        <w:t>between each arena, and sand lining the bottom of the arenas (0.5 – 1 mm white grain</w:t>
      </w:r>
      <w:r w:rsidR="00C947F2">
        <w:t xml:space="preserve"> sand,</w:t>
      </w:r>
      <w:r w:rsidR="00C947F2" w:rsidRPr="00C947F2">
        <w:t xml:space="preserve"> </w:t>
      </w:r>
      <w:r w:rsidR="00C947F2">
        <w:t xml:space="preserve">2 – 3 mm depth). </w:t>
      </w:r>
      <w:r w:rsidR="003911DE">
        <w:t>After an extended 10 minute acclimation period, t</w:t>
      </w:r>
      <w:r w:rsidR="00402F4D">
        <w:t>he p</w:t>
      </w:r>
      <w:r w:rsidR="003911DE">
        <w:t>artitions separating the refuge</w:t>
      </w:r>
      <w:r w:rsidR="00402F4D">
        <w:t xml:space="preserve"> from the ar</w:t>
      </w:r>
      <w:r w:rsidR="003911DE">
        <w:t>ena were able to be removed simultaneously from a position behind the refuges, so that fish were blind to the observer</w:t>
      </w:r>
      <w:r w:rsidR="00520FC1">
        <w:t>’s movements</w:t>
      </w:r>
      <w:r w:rsidR="003911DE">
        <w:t xml:space="preserve">. </w:t>
      </w:r>
      <w:r w:rsidR="00C947F2">
        <w:t xml:space="preserve">Behaviour was then filmed as above for 45 minutes, with the camera positioned centrally 1.5 m above the arenas. </w:t>
      </w:r>
      <w:r w:rsidR="00C947F2" w:rsidRPr="00C947F2">
        <w:rPr>
          <w:i/>
        </w:rPr>
        <w:t>Exploration</w:t>
      </w:r>
      <w:r w:rsidR="00C947F2">
        <w:t xml:space="preserve"> arenas in this assay are connected to an inflow (approximately </w:t>
      </w:r>
      <w:r w:rsidR="00C947F2" w:rsidRPr="00C947F2">
        <w:rPr>
          <w:highlight w:val="yellow"/>
        </w:rPr>
        <w:t>… L/min</w:t>
      </w:r>
      <w:r w:rsidR="00C947F2">
        <w:t xml:space="preserve"> from the refuge end) so that filtered experimental water is continuously introduced through the trial period, and arenas are also complete flushed through with filtered water between trials to avoid carryover effects between trial rounds.</w:t>
      </w:r>
    </w:p>
    <w:p w14:paraId="5E145B96" w14:textId="77777777" w:rsidR="00C947F2" w:rsidRDefault="00C947F2" w:rsidP="002371C8"/>
    <w:p w14:paraId="5B4BA4D1" w14:textId="6ADDA18D" w:rsidR="00B87FB7" w:rsidRDefault="003911DE" w:rsidP="002371C8">
      <w:r>
        <w:t xml:space="preserve">Behaviour in the </w:t>
      </w:r>
      <w:r>
        <w:rPr>
          <w:i/>
        </w:rPr>
        <w:t>Exploration</w:t>
      </w:r>
      <w:r>
        <w:t xml:space="preserve"> assay was manually scored from videos, </w:t>
      </w:r>
      <w:r w:rsidR="00520FC1">
        <w:t xml:space="preserve">such as the latency to emerge and reach the endpoint of the arena (Table 1). </w:t>
      </w:r>
      <w:r w:rsidR="0002722B">
        <w:t>Where fish are</w:t>
      </w:r>
      <w:r w:rsidR="00520FC1">
        <w:t xml:space="preserve"> faster to enter and</w:t>
      </w:r>
      <w:r w:rsidR="0002722B">
        <w:t>/or</w:t>
      </w:r>
      <w:r w:rsidR="00520FC1">
        <w:t xml:space="preserve"> explore </w:t>
      </w:r>
      <w:r w:rsidR="0002722B">
        <w:t>a novel environment</w:t>
      </w:r>
      <w:r w:rsidR="00520FC1">
        <w:t xml:space="preserve"> are generally considered</w:t>
      </w:r>
      <w:r>
        <w:t xml:space="preserve"> </w:t>
      </w:r>
      <w:r w:rsidR="00520FC1" w:rsidRPr="00520FC1">
        <w:t xml:space="preserve">higher-risk or </w:t>
      </w:r>
      <w:r w:rsidR="00520FC1">
        <w:t>more exploratory/bold</w:t>
      </w:r>
      <w:r w:rsidR="00520FC1" w:rsidRPr="00520FC1">
        <w:t xml:space="preserve"> behaviours </w:t>
      </w:r>
      <w:r>
        <w:fldChar w:fldCharType="begin"/>
      </w:r>
      <w:r w:rsidR="00BB4C53">
        <w:instrText xml:space="preserve"> ADDIN ZOTERO_ITEM CSL_CITATION {"citationID":"ZE7LM3It","properties":{"formattedCitation":"(Moran et al., 2016, 2021)","plainCitation":"(Moran et al., 2016, 2021)","noteIndex":0},"citationItems":[{"id":3227,"uris":["http://zotero.org/users/5224473/items/PFJIBXQM"],"itemData":{"id":3227,"type":"article-journal","abstract":"Investigating how environmental factors influence within-species trait variability is critical to understanding the evolution and maintenance of individual behavioural differences (i.e. temperament or personality), and their integration into wider ecological theory. Populations of Australian desert gobies, Chlamydogobius eremius, from starkly contrasting aquatic environments in arid Australia were used to investigate how environmental differences influence temperament traits. Focusing on boldness and exploration, fish were assessed using novel environment, dispersal and novel food item assays under laboratory conditions. The results of these experiments were analysed for repeatability and for patterns of divergence within and between populations. We found consistent within-species differences in novel environment and novel food item assays, with refuge emergence and inspection latency of a novel food item both strongly repeatable behavioural axes. Although both traits can be considered measures of boldness, refuge emergence significantly diverged according to sex, while inspection latency was predicted by habitat differences. This suggests that multiple measures of boldness are diverging independently according to different ecological drivers. Specifically, we found that fish caught from environments without predators and with probable intense intraspecific competition are less active and bolder in a novel food item context. Further analysis demonstrated how extreme habitat differences are driving behavioural divergence on multiple axes, relating to boldness and dispersal behaviours. This provides valuable insights into how the environment and behaviour interact and how we define temperament traits, as well as highlighting the importance of studying temperament within a community ecology context.","container-title":"Animal Behaviour","DOI":"https://doi.org/10.1016/j.anbehav.2016.09.024","ISSN":"0003-3472","page":"125 - 133","title":"Boldness in extreme environments: temperament divergence in a desert-dwelling fish","volume":"122","author":[{"family":"Moran","given":"Nicholas P."},{"family":"Mossop","given":"Krystina D."},{"family":"Thompson","given":"Ross M."},{"family":"Wong","given":"Bob B. M."}],"issued":{"date-parts":[["2016"]]}}},{"id":5068,"uris":["http://zotero.org/users/5224473/items/Y3R6KHTV"],"itemData":{"id":5068,"type":"article-journal","abstract":"Animal behaviour can lead to varying levels of risk, and an individual's physical condition can alter the potential costs and benefits of undertaking risky behaviours. How risk-taking behaviour depends on condition is subject to contrasting hypotheses. The asset protection principle proposes that individuals in better condition should be more risk averse, as they have higher future reproductive potential (i.e. more to lose). The state-dependent safety hypothesis proposes that high-condition individuals that are more likely to survive and maximise the benefits of risky situations may make apparently riskier choices, as their individual risk is in fact lower. We systematically searched for studies that experimentally manipulated animals’ nutritional or energetic condition through diet treatments, and subsequently measured risk-taking behaviour in contexts relating to predation, novelty and exploration. Our meta-analysis quantified condition effects on risk-taking behaviour at both the mean and variance level. We preregistered our methods and hypotheses prior to conducting the study. Phylogenetic multilevel meta-analysis revealed that the lower-nutritional-condition individuals showed on average ca. 26% greater tendency towards risk than high-condition individuals (95% confidence interval: 15–38%; N = 126 studies, 1297 effect sizes). Meta-regressions revealed several factors influencing the overall effect, such as the experimental context used to measure risk-taking behaviour, and the life stage when condition was manipulated. Meta-analysis of variance revealed no clear overall effect of condition on behavioural variance (on average ca. 3% decrease in variance in low- versus high-condition groups; 95% confidence interval: −8 to 3%; N = 119 studies, 1235 effect sizes), however, the experimental context was an important factor influencing the strength and direction of the variance effect. Our comprehensive systematic review and meta-analysis provide insights into the roles of state dependency and plasticity in intraspecific behavioural variation. While heterogeneity among effect sizes was high, our results show that poor nutritional state on average increases risk taking in ecological contexts involving predation, novelty and exploration.","container-title":"Biological Reviews","DOI":"https://doi.org/10.1111/brv.12655","ISSN":"1469-185X","issue":"1","language":"en","note":"_eprint: https://onlinelibrary.wiley.com/doi/pdf/10.1111/brv.12655","page":"269-288","source":"Wiley Online Library","title":"Poor nutritional condition promotes high-risk behaviours: a systematic review and meta-analysis","title-short":"Poor nutritional condition promotes high-risk behaviours","volume":"96","author":[{"family":"Moran","given":"Nicholas P."},{"family":"Sánchez‐Tójar","given":"Alfredo"},{"family":"Schielzeth","given":"Holger"},{"family":"Reinhold","given":"Klaus"}],"issued":{"date-parts":[["2021"]]}}}],"schema":"https://github.com/citation-style-language/schema/raw/master/csl-citation.json"} </w:instrText>
      </w:r>
      <w:r>
        <w:fldChar w:fldCharType="separate"/>
      </w:r>
      <w:r w:rsidRPr="00FC4F75">
        <w:t>(Moran et al., 2016, 2021)</w:t>
      </w:r>
      <w:r>
        <w:fldChar w:fldCharType="end"/>
      </w:r>
      <w:r>
        <w:t>.</w:t>
      </w:r>
      <w:r w:rsidR="00C947F2">
        <w:t xml:space="preserve"> </w:t>
      </w:r>
      <w:r w:rsidR="00BB4C53">
        <w:t xml:space="preserve">Fish were fed on the day before each trial to ensure satiation levels were consistent. </w:t>
      </w:r>
      <w:r w:rsidR="007B136C">
        <w:t xml:space="preserve">After each assay, fish were weighed and had their PIT tag number recorded to confirm their individual identity, and were inspected for any physical </w:t>
      </w:r>
      <w:r w:rsidR="007B136C">
        <w:lastRenderedPageBreak/>
        <w:t xml:space="preserve">injuries or general lethargy that may impact their behaviour in the trials. </w:t>
      </w:r>
      <w:r w:rsidR="00C947F2">
        <w:t xml:space="preserve">Both </w:t>
      </w:r>
      <w:r w:rsidR="007B136C">
        <w:t>assays were repeated three times at one</w:t>
      </w:r>
      <w:r w:rsidR="00C947F2">
        <w:t xml:space="preserve"> week intervals, with </w:t>
      </w:r>
      <w:r w:rsidR="00C947F2">
        <w:rPr>
          <w:i/>
        </w:rPr>
        <w:t xml:space="preserve">Exploration </w:t>
      </w:r>
      <w:r w:rsidR="00C947F2" w:rsidRPr="00C947F2">
        <w:t xml:space="preserve">assays </w:t>
      </w:r>
      <w:r w:rsidR="00C947F2">
        <w:t>run</w:t>
      </w:r>
      <w:r w:rsidR="00C947F2" w:rsidRPr="00C947F2">
        <w:t xml:space="preserve"> </w:t>
      </w:r>
      <w:r w:rsidR="007B136C">
        <w:t>two</w:t>
      </w:r>
      <w:r w:rsidR="00C947F2" w:rsidRPr="00C947F2">
        <w:t xml:space="preserve"> days after </w:t>
      </w:r>
      <w:r w:rsidR="007B136C" w:rsidRPr="007B136C">
        <w:rPr>
          <w:i/>
        </w:rPr>
        <w:t>Activity</w:t>
      </w:r>
      <w:r w:rsidR="007B136C">
        <w:t xml:space="preserve"> assays to limit </w:t>
      </w:r>
      <w:r w:rsidR="00BB4C53">
        <w:t>the influence</w:t>
      </w:r>
      <w:r w:rsidR="007B136C">
        <w:t xml:space="preserve"> </w:t>
      </w:r>
      <w:r w:rsidR="0002722B">
        <w:t>residual</w:t>
      </w:r>
      <w:r w:rsidR="007B136C">
        <w:t xml:space="preserve"> effects between trials </w:t>
      </w:r>
      <w:r w:rsidR="00BB4C53">
        <w:fldChar w:fldCharType="begin"/>
      </w:r>
      <w:r w:rsidR="00BB4C53">
        <w:instrText xml:space="preserve"> ADDIN ZOTERO_ITEM CSL_CITATION {"citationID":"ggOQ0aOi","properties":{"formattedCitation":"(Bell, 2013)","plainCitation":"(Bell, 2013)","noteIndex":0},"citationItems":[{"id":9883,"uris":["http://zotero.org/users/5224473/items/D544EXCI"],"itemData":{"id":9883,"type":"article-journal","abstract":"There is a growing interest among behavioral ecologists in behavioral syndromes and animal personality. Studies of behavioral syndromes repeatedly measure the same individuals to quantify within-individual consistency and between-individual variation in behavior. Often these studies measure behavior in different contexts or in different behavioral assays to determine whether individual differences in behavior in one context are related to behavior in other contexts, that is, a behavioral syndrome. For studies of behavioral syndromes, there is not universal agreement about whether it is preferable to randomize the order of different assays or to administer them in a fixed order. Here, I articulate the advantages and disadvantages of testing in a randomized or fixed order and offer some recommendations according to the goals and power of the experiment. In general, studies using within-subjects designs that are primarily interested in mean-level differences between treatments should randomize the order that individuals experience different treatments. Under certain conditions, studies of behavioral syndromes should also administer the assays in a randomized order, but only if the study is sufficiently powerful to statistically account for carryover and period effects. If the experimenter is interested in behavioral syndromes that are caused by carryovers, it is often preferable to test in a fixed order. If the experimenter wants to guard against carryovers, but the experiment is not sufficiently powerful to account for carryover and period effects, then a compromise is to test in a fixed order, but to test individuals in the context that is most likely to affect subsequent behavior last.","container-title":"Behavioral Ecology","DOI":"10.1093/beheco/ars148","ISSN":"1045-2249","issue":"1","journalAbbreviation":"Behavioral Ecology","page":"16-20","source":"Silverchair","title":"Randomized or fixed order for studies of behavioral syndromes?","volume":"24","author":[{"family":"Bell","given":"Alison"}],"issued":{"date-parts":[["2013",1,1]]}}}],"schema":"https://github.com/citation-style-language/schema/raw/master/csl-citation.json"} </w:instrText>
      </w:r>
      <w:r w:rsidR="00BB4C53">
        <w:fldChar w:fldCharType="separate"/>
      </w:r>
      <w:r w:rsidR="00BB4C53" w:rsidRPr="00BB4C53">
        <w:t>(Bell, 2013)</w:t>
      </w:r>
      <w:r w:rsidR="00BB4C53">
        <w:fldChar w:fldCharType="end"/>
      </w:r>
      <w:r w:rsidR="007B136C">
        <w:t>.</w:t>
      </w:r>
      <w:r w:rsidR="0002722B">
        <w:t xml:space="preserve"> </w:t>
      </w:r>
    </w:p>
    <w:p w14:paraId="5956A21D" w14:textId="77777777" w:rsidR="00FD69F4" w:rsidRPr="00F460CE" w:rsidRDefault="00FD69F4" w:rsidP="002371C8"/>
    <w:p w14:paraId="289A3E6F" w14:textId="0996C6E4" w:rsidR="00F460CE" w:rsidRPr="00625A40" w:rsidRDefault="00B930AF" w:rsidP="0038592C">
      <w:pPr>
        <w:pStyle w:val="Heading3"/>
      </w:pPr>
      <w:r>
        <w:t xml:space="preserve">Statistical </w:t>
      </w:r>
      <w:commentRangeStart w:id="13"/>
      <w:r>
        <w:t>analysis</w:t>
      </w:r>
      <w:commentRangeEnd w:id="13"/>
      <w:r w:rsidR="007B136C">
        <w:rPr>
          <w:rStyle w:val="CommentReference"/>
          <w:i w:val="0"/>
          <w:iCs w:val="0"/>
        </w:rPr>
        <w:commentReference w:id="13"/>
      </w:r>
      <w:r w:rsidR="007B136C">
        <w:rPr>
          <w:rStyle w:val="CommentReference"/>
          <w:i w:val="0"/>
          <w:iCs w:val="0"/>
        </w:rPr>
        <w:commentReference w:id="14"/>
      </w:r>
    </w:p>
    <w:p w14:paraId="24DCB74B" w14:textId="585F6A05" w:rsidR="007B136C" w:rsidRDefault="007B136C" w:rsidP="002371C8">
      <w:r>
        <w:t xml:space="preserve">Behavioural repeatability </w:t>
      </w:r>
    </w:p>
    <w:p w14:paraId="2A52374B" w14:textId="1E4C6A57" w:rsidR="007B136C" w:rsidRDefault="007B136C" w:rsidP="002371C8"/>
    <w:p w14:paraId="749845BF" w14:textId="77777777" w:rsidR="007B136C" w:rsidRDefault="007B136C" w:rsidP="002371C8"/>
    <w:p w14:paraId="45DF0623" w14:textId="1DA6FD5A" w:rsidR="00625A40" w:rsidRDefault="00B44EE6" w:rsidP="002371C8">
      <w:r w:rsidRPr="00B44EE6">
        <w:tab/>
      </w:r>
      <w:r w:rsidRPr="00B44EE6">
        <w:tab/>
      </w:r>
      <w:r w:rsidRPr="00B44EE6">
        <w:tab/>
      </w:r>
      <w:r w:rsidRPr="00B44EE6">
        <w:tab/>
      </w:r>
      <w:r w:rsidRPr="00B44EE6">
        <w:tab/>
      </w:r>
      <w:r w:rsidRPr="00B44EE6">
        <w:tab/>
      </w:r>
      <w:r w:rsidRPr="00B44EE6">
        <w:tab/>
      </w:r>
      <w:r w:rsidRPr="00B44EE6">
        <w:tab/>
      </w:r>
    </w:p>
    <w:p w14:paraId="6AAF31AA" w14:textId="4975F8F5" w:rsidR="00EC4A7E" w:rsidRDefault="007F3FA1" w:rsidP="002371C8">
      <w:r>
        <w:t>Discrimination factor (</w:t>
      </w:r>
      <w:r w:rsidRPr="007F3FA1">
        <w:rPr>
          <w:highlight w:val="magenta"/>
        </w:rPr>
        <w:t>see supplementary materials S4</w:t>
      </w:r>
      <w:commentRangeStart w:id="15"/>
      <w:r>
        <w:t>)</w:t>
      </w:r>
      <w:commentRangeEnd w:id="15"/>
      <w:r w:rsidR="00DC00B2">
        <w:rPr>
          <w:rStyle w:val="CommentReference"/>
        </w:rPr>
        <w:commentReference w:id="15"/>
      </w:r>
    </w:p>
    <w:p w14:paraId="2BF63D39" w14:textId="7C0BA037" w:rsidR="007F2BE6" w:rsidRPr="007E64AE" w:rsidRDefault="007F2BE6" w:rsidP="002371C8"/>
    <w:p w14:paraId="61682F87" w14:textId="45C6B198" w:rsidR="00552D36" w:rsidRPr="007E64AE" w:rsidRDefault="00552D36" w:rsidP="00F47B6B">
      <w:pPr>
        <w:pStyle w:val="Heading2"/>
      </w:pPr>
      <w:r w:rsidRPr="007E64AE">
        <w:t>Results</w:t>
      </w:r>
    </w:p>
    <w:p w14:paraId="1D53F9C5" w14:textId="5E72A0FA" w:rsidR="00552D36" w:rsidRDefault="00552D36" w:rsidP="002371C8"/>
    <w:p w14:paraId="6E96893C" w14:textId="7581A374" w:rsidR="00633AAE" w:rsidRDefault="00633AAE" w:rsidP="002371C8">
      <w:r>
        <w:t>Trophic variation for round gobies was higher in magnitude for δ13C than</w:t>
      </w:r>
      <w:r w:rsidRPr="00633AAE">
        <w:t xml:space="preserve"> δ15N</w:t>
      </w:r>
      <w:r>
        <w:t xml:space="preserve">, suggesting that differential resource is the primary source of variation within the population. </w:t>
      </w:r>
    </w:p>
    <w:p w14:paraId="0968A2A3" w14:textId="77777777" w:rsidR="00633AAE" w:rsidRDefault="00633AAE" w:rsidP="002371C8"/>
    <w:p w14:paraId="2B370A6D" w14:textId="77777777" w:rsidR="00633AAE" w:rsidRPr="007E64AE" w:rsidRDefault="00633AAE" w:rsidP="002371C8"/>
    <w:p w14:paraId="0C9896E9" w14:textId="19427C04" w:rsidR="00552D36" w:rsidRPr="007E64AE" w:rsidRDefault="00552D36" w:rsidP="00F47B6B">
      <w:pPr>
        <w:pStyle w:val="Heading2"/>
      </w:pPr>
      <w:r w:rsidRPr="007E64AE">
        <w:t>Discussion</w:t>
      </w:r>
    </w:p>
    <w:p w14:paraId="26F41B7D" w14:textId="5E9145D8" w:rsidR="00552D36" w:rsidRPr="007E64AE" w:rsidRDefault="00552D36" w:rsidP="002371C8"/>
    <w:p w14:paraId="15D8D8DC" w14:textId="1EFB23BB" w:rsidR="00552D36" w:rsidRPr="007E64AE" w:rsidRDefault="00552D36" w:rsidP="00F47B6B">
      <w:pPr>
        <w:pStyle w:val="Heading2"/>
      </w:pPr>
      <w:r w:rsidRPr="007E64AE">
        <w:t>Acknowledgements</w:t>
      </w:r>
    </w:p>
    <w:p w14:paraId="38CBF724" w14:textId="06B3C0B5" w:rsidR="00552D36" w:rsidRDefault="00A93F91" w:rsidP="002371C8">
      <w:pPr>
        <w:rPr>
          <w:lang w:val="en-US"/>
        </w:rPr>
      </w:pPr>
      <w:r w:rsidRPr="00A93F91">
        <w:rPr>
          <w:lang w:val="en"/>
        </w:rPr>
        <w:t>This project has received funding from the European Union’s Horizon 2020 research and innovation programme under the Marie Sklodowska-Curie grant agreement No 836937. The Centre for Ocean Life is a VKR center of excellence supported by the Villum foundation.</w:t>
      </w:r>
      <w:r>
        <w:t xml:space="preserve"> </w:t>
      </w:r>
      <w:r w:rsidR="00450A4D">
        <w:t xml:space="preserve">All laboratory experiments were authorized by the </w:t>
      </w:r>
      <w:r w:rsidR="00450A4D" w:rsidRPr="00A93F91">
        <w:rPr>
          <w:lang w:val="en-US"/>
        </w:rPr>
        <w:t>Danish Animal Experiments Inspectorate (Dyreforsøgstilsynet</w:t>
      </w:r>
      <w:r w:rsidR="00450A4D">
        <w:rPr>
          <w:lang w:val="en-US"/>
        </w:rPr>
        <w:t xml:space="preserve">, permit </w:t>
      </w:r>
      <w:r w:rsidR="00450A4D" w:rsidRPr="00A93F91">
        <w:rPr>
          <w:lang w:val="en-US"/>
        </w:rPr>
        <w:t>2017-15-0201-01282</w:t>
      </w:r>
      <w:r w:rsidR="00450A4D">
        <w:rPr>
          <w:lang w:val="en-US"/>
        </w:rPr>
        <w:t>, extension 2019-15-0201-00321/CHNER</w:t>
      </w:r>
      <w:r w:rsidR="00450A4D" w:rsidRPr="00A93F91">
        <w:rPr>
          <w:lang w:val="en-US"/>
        </w:rPr>
        <w:t xml:space="preserve">). </w:t>
      </w:r>
    </w:p>
    <w:p w14:paraId="38F49421" w14:textId="496281D9" w:rsidR="00C0669B" w:rsidRPr="00A93F91" w:rsidRDefault="00C0669B" w:rsidP="002371C8">
      <w:r>
        <w:rPr>
          <w:lang w:val="en-US"/>
        </w:rPr>
        <w:lastRenderedPageBreak/>
        <w:t>Sarah Wexler</w:t>
      </w:r>
    </w:p>
    <w:p w14:paraId="392D92E3" w14:textId="77777777" w:rsidR="00A93F91" w:rsidRDefault="00A93F91" w:rsidP="002371C8"/>
    <w:p w14:paraId="1C9E5CE2" w14:textId="5DB0EFD5" w:rsidR="00552D36" w:rsidRPr="00552D36" w:rsidRDefault="00552D36" w:rsidP="00F47B6B">
      <w:pPr>
        <w:pStyle w:val="Heading2"/>
      </w:pPr>
      <w:r w:rsidRPr="00552D36">
        <w:t>Author</w:t>
      </w:r>
      <w:r w:rsidR="008B303A">
        <w:t xml:space="preserve"> contributions (CRediT taxonomy)</w:t>
      </w:r>
    </w:p>
    <w:p w14:paraId="08313303" w14:textId="73A041A3" w:rsidR="00552D36" w:rsidRDefault="00552D36" w:rsidP="002371C8"/>
    <w:p w14:paraId="6603071E" w14:textId="77777777" w:rsidR="00147569" w:rsidRDefault="00147569" w:rsidP="002371C8"/>
    <w:p w14:paraId="316DBE7F" w14:textId="005A5199" w:rsidR="00552D36" w:rsidRDefault="00552D36" w:rsidP="00F47B6B">
      <w:pPr>
        <w:pStyle w:val="Heading2"/>
      </w:pPr>
      <w:r w:rsidRPr="00552D36">
        <w:t>Data</w:t>
      </w:r>
      <w:r>
        <w:t xml:space="preserve"> </w:t>
      </w:r>
      <w:r w:rsidR="00C20BE5">
        <w:t>Availability S</w:t>
      </w:r>
      <w:r w:rsidR="008B303A">
        <w:t>tatement</w:t>
      </w:r>
    </w:p>
    <w:p w14:paraId="24AFAEF9" w14:textId="7E9691E7" w:rsidR="00F47B6B" w:rsidRDefault="003D1081" w:rsidP="00F47B6B">
      <w:r>
        <w:t>A</w:t>
      </w:r>
      <w:r w:rsidRPr="00FE28C9">
        <w:t xml:space="preserve">ll data and code used (including data processing, preparation, analysis and presentation) are available at the Open Science </w:t>
      </w:r>
      <w:r w:rsidRPr="00110979">
        <w:t>Framework (</w:t>
      </w:r>
      <w:hyperlink r:id="rId10" w:history="1"/>
      <w:r w:rsidR="00110979" w:rsidRPr="00110979">
        <w:t>https://osf.io/rnz7q/</w:t>
      </w:r>
      <w:r w:rsidRPr="00110979">
        <w:t>,</w:t>
      </w:r>
      <w:r w:rsidRPr="00FE28C9">
        <w:t xml:space="preserve"> doi:</w:t>
      </w:r>
      <w:r w:rsidRPr="00FE28C9">
        <w:rPr>
          <w:color w:val="333333"/>
          <w:shd w:val="clear" w:color="auto" w:fill="FFFFFF"/>
        </w:rPr>
        <w:t xml:space="preserve"> </w:t>
      </w:r>
      <w:r w:rsidR="00110979" w:rsidRPr="00110979">
        <w:rPr>
          <w:shd w:val="clear" w:color="auto" w:fill="FFFFFF"/>
        </w:rPr>
        <w:t>10.17605/OSF.IO/RNZ7Q</w:t>
      </w:r>
      <w:r w:rsidRPr="00FE28C9">
        <w:rPr>
          <w:color w:val="333333"/>
          <w:shd w:val="clear" w:color="auto" w:fill="FFFFFF"/>
        </w:rPr>
        <w:t>)</w:t>
      </w:r>
      <w:r w:rsidRPr="00FE28C9">
        <w:t>.</w:t>
      </w:r>
    </w:p>
    <w:p w14:paraId="716852D6" w14:textId="77777777" w:rsidR="00F47B6B" w:rsidRDefault="00F47B6B" w:rsidP="00F47B6B"/>
    <w:p w14:paraId="05C4B6B7" w14:textId="7881C000" w:rsidR="00F47B6B" w:rsidRPr="00F47B6B" w:rsidRDefault="00F47B6B" w:rsidP="00F47B6B">
      <w:pPr>
        <w:pStyle w:val="Heading2"/>
      </w:pPr>
      <w:r w:rsidRPr="00F47B6B">
        <w:t>Supporting Information</w:t>
      </w:r>
    </w:p>
    <w:p w14:paraId="48D66FB7" w14:textId="744E6335" w:rsidR="00552D36" w:rsidRDefault="00F47B6B" w:rsidP="002371C8">
      <w:r>
        <w:t>S1. Sampling gear and effort</w:t>
      </w:r>
    </w:p>
    <w:p w14:paraId="02167ECF" w14:textId="77777777" w:rsidR="00F47B6B" w:rsidRPr="00F47B6B" w:rsidRDefault="00F47B6B" w:rsidP="00F47B6B">
      <w:pPr>
        <w:pStyle w:val="Heading2"/>
        <w:rPr>
          <w:b w:val="0"/>
        </w:rPr>
      </w:pPr>
      <w:r w:rsidRPr="00F47B6B">
        <w:rPr>
          <w:b w:val="0"/>
        </w:rPr>
        <w:t>S2. Tagging and tissue sampling effects on behaviour</w:t>
      </w:r>
    </w:p>
    <w:p w14:paraId="1BB14BAD" w14:textId="50F477D9" w:rsidR="00F47B6B" w:rsidRPr="00F47B6B" w:rsidRDefault="00F47B6B" w:rsidP="00F47B6B">
      <w:pPr>
        <w:pStyle w:val="Heading2"/>
        <w:rPr>
          <w:b w:val="0"/>
        </w:rPr>
      </w:pPr>
      <w:r w:rsidRPr="00F47B6B">
        <w:rPr>
          <w:b w:val="0"/>
        </w:rPr>
        <w:t>S3. Sensitivity analyses</w:t>
      </w:r>
      <w:r>
        <w:rPr>
          <w:b w:val="0"/>
        </w:rPr>
        <w:t xml:space="preserve"> </w:t>
      </w:r>
      <w:r>
        <w:t>–</w:t>
      </w:r>
      <w:r w:rsidRPr="00F47B6B">
        <w:rPr>
          <w:b w:val="0"/>
        </w:rPr>
        <w:t xml:space="preserve"> Survivorship bias</w:t>
      </w:r>
    </w:p>
    <w:p w14:paraId="7629B04A" w14:textId="09D84D3E" w:rsidR="00F47B6B" w:rsidRDefault="00F47B6B" w:rsidP="002371C8">
      <w:r w:rsidRPr="00F47B6B">
        <w:t>S4. Prey groupings</w:t>
      </w:r>
    </w:p>
    <w:p w14:paraId="61D1B01F" w14:textId="60549CCA" w:rsidR="00F47B6B" w:rsidRDefault="00F47B6B" w:rsidP="002371C8">
      <w:r w:rsidRPr="00F47B6B">
        <w:t>S5. Sensitivity Analysis</w:t>
      </w:r>
      <w:r>
        <w:rPr>
          <w:b/>
        </w:rPr>
        <w:t xml:space="preserve"> </w:t>
      </w:r>
      <w:r>
        <w:t>–</w:t>
      </w:r>
      <w:r w:rsidRPr="00F47B6B">
        <w:rPr>
          <w:b/>
        </w:rPr>
        <w:t xml:space="preserve"> </w:t>
      </w:r>
      <w:r w:rsidRPr="00F47B6B">
        <w:t>Isotopic discrimination factors</w:t>
      </w:r>
    </w:p>
    <w:p w14:paraId="4CD0976A" w14:textId="77777777" w:rsidR="00F47B6B" w:rsidRDefault="00F47B6B" w:rsidP="002371C8"/>
    <w:p w14:paraId="42244AD8" w14:textId="1E9FAFEF" w:rsidR="00552D36" w:rsidRPr="00552D36" w:rsidRDefault="00552D36" w:rsidP="00F47B6B">
      <w:pPr>
        <w:pStyle w:val="Heading2"/>
      </w:pPr>
      <w:r w:rsidRPr="00552D36">
        <w:t>References</w:t>
      </w:r>
    </w:p>
    <w:p w14:paraId="017A7C76" w14:textId="77777777" w:rsidR="00AB7E26" w:rsidRPr="00AB7E26" w:rsidRDefault="008117A2" w:rsidP="00AB7E26">
      <w:pPr>
        <w:pStyle w:val="Bibliography"/>
      </w:pPr>
      <w:r>
        <w:rPr>
          <w:rFonts w:asciiTheme="minorHAnsi" w:hAnsiTheme="minorHAnsi" w:cstheme="minorBidi"/>
          <w:sz w:val="22"/>
          <w:szCs w:val="22"/>
        </w:rPr>
        <w:fldChar w:fldCharType="begin"/>
      </w:r>
      <w:r w:rsidR="00CA13E0">
        <w:instrText xml:space="preserve"> ADDIN ZOTERO_BIBL {"uncited":[],"omitted":[],"custom":[]} CSL_BIBLIOGRAPHY </w:instrText>
      </w:r>
      <w:r>
        <w:rPr>
          <w:rFonts w:asciiTheme="minorHAnsi" w:hAnsiTheme="minorHAnsi" w:cstheme="minorBidi"/>
          <w:sz w:val="22"/>
          <w:szCs w:val="22"/>
        </w:rPr>
        <w:fldChar w:fldCharType="separate"/>
      </w:r>
      <w:r w:rsidR="00AB7E26" w:rsidRPr="00AB7E26">
        <w:t xml:space="preserve">Andraso, G., Cowles, J., Colt, R., Patel, J., and Campbell, M. (2011). Ontogenetic changes in pharyngeal morphology correlate with a diet shift from arthropods to dreissenid mussels in round gobies (Neogobius melanostomus). </w:t>
      </w:r>
      <w:r w:rsidR="00AB7E26" w:rsidRPr="00AB7E26">
        <w:rPr>
          <w:i/>
          <w:iCs/>
        </w:rPr>
        <w:t>Journal of Great Lakes Research</w:t>
      </w:r>
      <w:r w:rsidR="00AB7E26" w:rsidRPr="00AB7E26">
        <w:t xml:space="preserve"> 37, 738–743. doi: 10.1016/j.jglr.2011.07.011.</w:t>
      </w:r>
    </w:p>
    <w:p w14:paraId="53056294" w14:textId="77777777" w:rsidR="00AB7E26" w:rsidRPr="00AB7E26" w:rsidRDefault="00AB7E26" w:rsidP="00AB7E26">
      <w:pPr>
        <w:pStyle w:val="Bibliography"/>
      </w:pPr>
      <w:r w:rsidRPr="00AB7E26">
        <w:t xml:space="preserve">Azour, F., Deurs, M. van, Behrens, J., Carl, H., Hüssy, K., Greisen, K., et al. (2015). Invasion rate and population characteristics of the round goby Neogobius melanostomus: effects of density and invasion history. </w:t>
      </w:r>
      <w:r w:rsidRPr="00AB7E26">
        <w:rPr>
          <w:i/>
          <w:iCs/>
        </w:rPr>
        <w:t>Aquatic Biology</w:t>
      </w:r>
      <w:r w:rsidRPr="00AB7E26">
        <w:t xml:space="preserve"> 24, 41–52. doi: 10.3354/ab00634.</w:t>
      </w:r>
    </w:p>
    <w:p w14:paraId="10A3ABF3" w14:textId="77777777" w:rsidR="00AB7E26" w:rsidRPr="00AB7E26" w:rsidRDefault="00AB7E26" w:rsidP="00AB7E26">
      <w:pPr>
        <w:pStyle w:val="Bibliography"/>
      </w:pPr>
      <w:r w:rsidRPr="00AB7E26">
        <w:t xml:space="preserve">Behrens, J. W., Deurs, M. van, and Christensen, E. A. F. (2017). Evaluating dispersal potential of an invasive fish by the use of aerobic scope and osmoregulation capacity. </w:t>
      </w:r>
      <w:r w:rsidRPr="00AB7E26">
        <w:rPr>
          <w:i/>
          <w:iCs/>
        </w:rPr>
        <w:t>PLOS ONE</w:t>
      </w:r>
      <w:r w:rsidRPr="00AB7E26">
        <w:t xml:space="preserve"> 12, e0176038. doi: 10.1371/journal.pone.0176038.</w:t>
      </w:r>
    </w:p>
    <w:p w14:paraId="72084298" w14:textId="77777777" w:rsidR="00AB7E26" w:rsidRPr="00AB7E26" w:rsidRDefault="00AB7E26" w:rsidP="00AB7E26">
      <w:pPr>
        <w:pStyle w:val="Bibliography"/>
      </w:pPr>
      <w:r w:rsidRPr="00AB7E26">
        <w:lastRenderedPageBreak/>
        <w:t xml:space="preserve">Bell, A. (2013). Randomized or fixed order for studies of behavioral syndromes? </w:t>
      </w:r>
      <w:r w:rsidRPr="00AB7E26">
        <w:rPr>
          <w:i/>
          <w:iCs/>
        </w:rPr>
        <w:t>Behavioral Ecology</w:t>
      </w:r>
      <w:r w:rsidRPr="00AB7E26">
        <w:t xml:space="preserve"> 24, 16–20. doi: 10.1093/beheco/ars148.</w:t>
      </w:r>
    </w:p>
    <w:p w14:paraId="41EFBFB3" w14:textId="77777777" w:rsidR="00AB7E26" w:rsidRPr="00AB7E26" w:rsidRDefault="00AB7E26" w:rsidP="00AB7E26">
      <w:pPr>
        <w:pStyle w:val="Bibliography"/>
      </w:pPr>
      <w:r w:rsidRPr="00AB7E26">
        <w:t xml:space="preserve">Biro, P. A., and Dingemanse, N. J. (2009). Sampling bias resulting from animal personality. </w:t>
      </w:r>
      <w:r w:rsidRPr="00AB7E26">
        <w:rPr>
          <w:i/>
          <w:iCs/>
        </w:rPr>
        <w:t>Trends in Ecology &amp; Evolution</w:t>
      </w:r>
      <w:r w:rsidRPr="00AB7E26">
        <w:t xml:space="preserve"> 24, 66–67. doi: 10.1016/j.tree.2008.11.001.</w:t>
      </w:r>
    </w:p>
    <w:p w14:paraId="259A00E2" w14:textId="77777777" w:rsidR="00AB7E26" w:rsidRPr="00AB7E26" w:rsidRDefault="00AB7E26" w:rsidP="00AB7E26">
      <w:pPr>
        <w:pStyle w:val="Bibliography"/>
      </w:pPr>
      <w:r w:rsidRPr="00AB7E26">
        <w:t xml:space="preserve">Boecklen, W. J., Yarnes, C. T., Cook, B. A., and James, A. C. (2011). On the Use of Stable Isotopes in Trophic Ecology. </w:t>
      </w:r>
      <w:r w:rsidRPr="00AB7E26">
        <w:rPr>
          <w:i/>
          <w:iCs/>
        </w:rPr>
        <w:t>Annual Review of Ecology, Evolution, and Systematics</w:t>
      </w:r>
      <w:r w:rsidRPr="00AB7E26">
        <w:t xml:space="preserve"> 42, 411–440. doi: 10.1146/annurev-ecolsys-102209-144726.</w:t>
      </w:r>
    </w:p>
    <w:p w14:paraId="2020A330" w14:textId="77777777" w:rsidR="00AB7E26" w:rsidRPr="00AB7E26" w:rsidRDefault="00AB7E26" w:rsidP="00AB7E26">
      <w:pPr>
        <w:pStyle w:val="Bibliography"/>
      </w:pPr>
      <w:r w:rsidRPr="00AB7E26">
        <w:t xml:space="preserve">Brauer, M., Behrens, J. W., Christoffersen, M., Hyldig, G., Jacobsen, C., Björnsdottir, K. H., et al. (2020). Seasonal patterns in round goby (Neogobius melanostromus) catch rates, catch composition, and dietary quality. </w:t>
      </w:r>
      <w:r w:rsidRPr="00AB7E26">
        <w:rPr>
          <w:i/>
          <w:iCs/>
        </w:rPr>
        <w:t>Fisheries Research</w:t>
      </w:r>
      <w:r w:rsidRPr="00AB7E26">
        <w:t xml:space="preserve"> 222, 105412. doi: 10.1016/j.fishres.2019.105412.</w:t>
      </w:r>
    </w:p>
    <w:p w14:paraId="1F212E0C" w14:textId="77777777" w:rsidR="00AB7E26" w:rsidRPr="00AB7E26" w:rsidRDefault="00AB7E26" w:rsidP="00AB7E26">
      <w:pPr>
        <w:pStyle w:val="Bibliography"/>
      </w:pPr>
      <w:r w:rsidRPr="00AB7E26">
        <w:t xml:space="preserve">Britton, J. R., and Busst, G. M. A. (2018). Stable isotope discrimination factors of omnivorous fishes: influence of tissue type, temperature, diet composition and formulated feeds. </w:t>
      </w:r>
      <w:r w:rsidRPr="00AB7E26">
        <w:rPr>
          <w:i/>
          <w:iCs/>
        </w:rPr>
        <w:t>Hydrobiologia</w:t>
      </w:r>
      <w:r w:rsidRPr="00AB7E26">
        <w:t xml:space="preserve"> 808, 219–234. doi: 10.1007/s10750-017-3423-9.</w:t>
      </w:r>
    </w:p>
    <w:p w14:paraId="56F05262" w14:textId="77777777" w:rsidR="00AB7E26" w:rsidRPr="00AB7E26" w:rsidRDefault="00AB7E26" w:rsidP="00AB7E26">
      <w:pPr>
        <w:pStyle w:val="Bibliography"/>
      </w:pPr>
      <w:r w:rsidRPr="00AB7E26">
        <w:t xml:space="preserve">Caut, S., Angulo, E., and Courchamp, F. (2009). Variation in Discrimination Factors (Δ15N and Δ13C): The Effect of Diet Isotopic Values and Applications for Diet Reconstruction. </w:t>
      </w:r>
      <w:r w:rsidRPr="00AB7E26">
        <w:rPr>
          <w:i/>
          <w:iCs/>
        </w:rPr>
        <w:t>Journal of Applied Ecology</w:t>
      </w:r>
      <w:r w:rsidRPr="00AB7E26">
        <w:t xml:space="preserve"> 46, 443–453.</w:t>
      </w:r>
    </w:p>
    <w:p w14:paraId="5C955324" w14:textId="77777777" w:rsidR="00AB7E26" w:rsidRPr="00AB7E26" w:rsidRDefault="00AB7E26" w:rsidP="00AB7E26">
      <w:pPr>
        <w:pStyle w:val="Bibliography"/>
      </w:pPr>
      <w:r w:rsidRPr="00AB7E26">
        <w:t xml:space="preserve">Christoffersen, M., Svendsen, J. C., Behrens, J. W., Jepsen, N., and Deurs, M. van (2019). Using acoustic telemetry and snorkel surveys to study diel activity and seasonal migration of round goby (Neogobius melanostomus) in an estuary of the Western Baltic Sea. </w:t>
      </w:r>
      <w:r w:rsidRPr="00AB7E26">
        <w:rPr>
          <w:i/>
          <w:iCs/>
        </w:rPr>
        <w:t>Fisheries Management and Ecology</w:t>
      </w:r>
      <w:r w:rsidRPr="00AB7E26">
        <w:t xml:space="preserve"> 26, 172–182. doi: 10.1111/fme.12336.</w:t>
      </w:r>
    </w:p>
    <w:p w14:paraId="67A3683D" w14:textId="77777777" w:rsidR="00AB7E26" w:rsidRPr="00AB7E26" w:rsidRDefault="00AB7E26" w:rsidP="00AB7E26">
      <w:pPr>
        <w:pStyle w:val="Bibliography"/>
      </w:pPr>
      <w:r w:rsidRPr="00AB7E26">
        <w:t xml:space="preserve">Cookingham, M. N., and Ruetz III, C. R. (2008). Evaluating passive integrated transponder tags for tracking movements of round gobies. </w:t>
      </w:r>
      <w:r w:rsidRPr="00AB7E26">
        <w:rPr>
          <w:i/>
          <w:iCs/>
        </w:rPr>
        <w:t>Ecology of Freshwater Fish</w:t>
      </w:r>
      <w:r w:rsidRPr="00AB7E26">
        <w:t xml:space="preserve"> 17, 303–311. doi: 10.1111/j.1600-0633.2007.00282.x.</w:t>
      </w:r>
    </w:p>
    <w:p w14:paraId="02E2D60A" w14:textId="77777777" w:rsidR="00AB7E26" w:rsidRPr="00AB7E26" w:rsidRDefault="00AB7E26" w:rsidP="00AB7E26">
      <w:pPr>
        <w:pStyle w:val="Bibliography"/>
      </w:pPr>
      <w:r w:rsidRPr="00AB7E26">
        <w:t xml:space="preserve">Curtis, A. N., Bugge, D. M., Buckman, K. L., Feng, X., Faiia, A., and Chen, C. Y. (2017). Influence of sample preparation on estuarine macrofauna stable isotope signatures in the context of contaminant bioaccumulation studies. </w:t>
      </w:r>
      <w:r w:rsidRPr="00AB7E26">
        <w:rPr>
          <w:i/>
          <w:iCs/>
        </w:rPr>
        <w:t>J Exp Mar Bio Ecol</w:t>
      </w:r>
      <w:r w:rsidRPr="00AB7E26">
        <w:t xml:space="preserve"> 493, 1–6. doi: 10.1016/j.jembe.2017.03.010.</w:t>
      </w:r>
    </w:p>
    <w:p w14:paraId="5339E3FF" w14:textId="77777777" w:rsidR="00AB7E26" w:rsidRPr="00AB7E26" w:rsidRDefault="00AB7E26" w:rsidP="00AB7E26">
      <w:pPr>
        <w:pStyle w:val="Bibliography"/>
      </w:pPr>
      <w:r w:rsidRPr="00AB7E26">
        <w:t xml:space="preserve">Dingemanse, N. J., Kazem, A. J. N., Réale, D., and Wright, J. (2010). Behavioural reaction norms: animal personality meets individual plasticity. </w:t>
      </w:r>
      <w:r w:rsidRPr="00AB7E26">
        <w:rPr>
          <w:i/>
          <w:iCs/>
        </w:rPr>
        <w:t>Trends in Ecology &amp; Evolution</w:t>
      </w:r>
      <w:r w:rsidRPr="00AB7E26">
        <w:t xml:space="preserve"> 25, 81–89. doi: 10.1016/j.tree.2009.07.013.</w:t>
      </w:r>
    </w:p>
    <w:p w14:paraId="6EEC877A" w14:textId="77777777" w:rsidR="00AB7E26" w:rsidRPr="00AB7E26" w:rsidRDefault="00AB7E26" w:rsidP="00AB7E26">
      <w:pPr>
        <w:pStyle w:val="Bibliography"/>
      </w:pPr>
      <w:r w:rsidRPr="00AB7E26">
        <w:t xml:space="preserve">Feistel, R., Weinreben, S., Wolf, H., Seitz, S., Spitzer, P., Adel, B., et al. (2010). Density and Absolute Salinity of the Baltic Sea 2006–2009. </w:t>
      </w:r>
      <w:r w:rsidRPr="00AB7E26">
        <w:rPr>
          <w:i/>
          <w:iCs/>
        </w:rPr>
        <w:t>Ocean Science</w:t>
      </w:r>
      <w:r w:rsidRPr="00AB7E26">
        <w:t xml:space="preserve"> 6, 3–24. doi: https://doi.org/10.5194/os-6-3-2010.</w:t>
      </w:r>
    </w:p>
    <w:p w14:paraId="03163C00" w14:textId="77777777" w:rsidR="00AB7E26" w:rsidRPr="00AB7E26" w:rsidRDefault="00AB7E26" w:rsidP="00AB7E26">
      <w:pPr>
        <w:pStyle w:val="Bibliography"/>
      </w:pPr>
      <w:r w:rsidRPr="00AB7E26">
        <w:t xml:space="preserve">Gosling, S. D. (2008). Personality in Non-human Animals. </w:t>
      </w:r>
      <w:r w:rsidRPr="00AB7E26">
        <w:rPr>
          <w:i/>
          <w:iCs/>
        </w:rPr>
        <w:t>Social and Personality Psychology Compass</w:t>
      </w:r>
      <w:r w:rsidRPr="00AB7E26">
        <w:t xml:space="preserve"> 2, 985–1001. doi: 10.1111/j.1751-9004.2008.00087.x.</w:t>
      </w:r>
    </w:p>
    <w:p w14:paraId="0708760A" w14:textId="77777777" w:rsidR="00AB7E26" w:rsidRPr="00AB7E26" w:rsidRDefault="00AB7E26" w:rsidP="00AB7E26">
      <w:pPr>
        <w:pStyle w:val="Bibliography"/>
      </w:pPr>
      <w:r w:rsidRPr="00AB7E26">
        <w:t xml:space="preserve">Hayden, B., Soto, D. X., Jardine, T. D., Graham, B. S., Cunjak, R. A., Romakkaniemi, A., et al. (2015). Small Tails Tell Tall Tales--Intra-Individual Variation in the Stable Isotope Values of Fish Fin. </w:t>
      </w:r>
      <w:r w:rsidRPr="00AB7E26">
        <w:rPr>
          <w:i/>
          <w:iCs/>
        </w:rPr>
        <w:t>PLoS ONE</w:t>
      </w:r>
      <w:r w:rsidRPr="00AB7E26">
        <w:t xml:space="preserve"> 10, e0145154. doi: 10.1371/journal.pone.0145154.</w:t>
      </w:r>
    </w:p>
    <w:p w14:paraId="6AA50D4A" w14:textId="77777777" w:rsidR="00AB7E26" w:rsidRPr="00AB7E26" w:rsidRDefault="00AB7E26" w:rsidP="00AB7E26">
      <w:pPr>
        <w:pStyle w:val="Bibliography"/>
      </w:pPr>
      <w:r w:rsidRPr="00AB7E26">
        <w:lastRenderedPageBreak/>
        <w:t xml:space="preserve">Jardine, T. D., Hunt, R. J., Pusey, B. J., Bunn, S. E., Jardine, T. D., Hunt, R. J., et al. (2011). A non-lethal sampling method for stable carbon and nitrogen isotope studies of tropical fishes. </w:t>
      </w:r>
      <w:r w:rsidRPr="00AB7E26">
        <w:rPr>
          <w:i/>
          <w:iCs/>
        </w:rPr>
        <w:t>Mar. Freshwater Res.</w:t>
      </w:r>
      <w:r w:rsidRPr="00AB7E26">
        <w:t xml:space="preserve"> 62, 83–90. doi: 10.1071/MF10211.</w:t>
      </w:r>
    </w:p>
    <w:p w14:paraId="58FBAE6F" w14:textId="77777777" w:rsidR="00AB7E26" w:rsidRPr="00AB7E26" w:rsidRDefault="00AB7E26" w:rsidP="00AB7E26">
      <w:pPr>
        <w:pStyle w:val="Bibliography"/>
      </w:pPr>
      <w:r w:rsidRPr="00AB7E26">
        <w:t xml:space="preserve">Jardine, T. D., McGeachy, S., Paton, C., Savoie, M., and Cunjak, R. (2003). Stable isotopes in aquatic systems: sample preparation, analysis and interpretation. </w:t>
      </w:r>
      <w:r w:rsidRPr="00AB7E26">
        <w:rPr>
          <w:i/>
          <w:iCs/>
        </w:rPr>
        <w:t>Canadian Manuscript Report of Fisheries and Aquatic Sciences</w:t>
      </w:r>
      <w:r w:rsidRPr="00AB7E26">
        <w:t xml:space="preserve"> 2656, 39.</w:t>
      </w:r>
    </w:p>
    <w:p w14:paraId="4A5FABB8" w14:textId="77777777" w:rsidR="00AB7E26" w:rsidRPr="00AB7E26" w:rsidRDefault="00AB7E26" w:rsidP="00AB7E26">
      <w:pPr>
        <w:pStyle w:val="Bibliography"/>
      </w:pPr>
      <w:r w:rsidRPr="00AB7E26">
        <w:t xml:space="preserve">Jolles, J. W., Manica, A., and Boogert, N. J. (2016). Food intake rates of inactive fish are positively linked to boldness in three-spined sticklebacks Gasterosteus aculeatus. </w:t>
      </w:r>
      <w:r w:rsidRPr="00AB7E26">
        <w:rPr>
          <w:i/>
          <w:iCs/>
        </w:rPr>
        <w:t>J Fish Biol</w:t>
      </w:r>
      <w:r w:rsidRPr="00AB7E26">
        <w:t xml:space="preserve"> 88, 1661–1668. doi: 10.1111/jfb.12934.</w:t>
      </w:r>
    </w:p>
    <w:p w14:paraId="534B920D" w14:textId="77777777" w:rsidR="00AB7E26" w:rsidRPr="00AB7E26" w:rsidRDefault="00AB7E26" w:rsidP="00AB7E26">
      <w:pPr>
        <w:pStyle w:val="Bibliography"/>
      </w:pPr>
      <w:r w:rsidRPr="00AB7E26">
        <w:t>Jolles, J. W., Ostojic, L., and Clayton, N. S. (2013). Dominance, pair bonds and boldness determine social-foraging tactics in rooks, Corvus frugilegus. 85, 1261–1269. doi: 10.1016/j.anbehav.2013.03.013.</w:t>
      </w:r>
    </w:p>
    <w:p w14:paraId="152EDF42" w14:textId="77777777" w:rsidR="00AB7E26" w:rsidRPr="00AB7E26" w:rsidRDefault="00AB7E26" w:rsidP="00AB7E26">
      <w:pPr>
        <w:pStyle w:val="Bibliography"/>
      </w:pPr>
      <w:r w:rsidRPr="00AB7E26">
        <w:t xml:space="preserve">Jørgensen, M. G. P., Deurs, M. van, Butts, I., Jørgensen, K., and Behrens, J. W. (2017). PIT-tagging method for small fishes: A case study using sandeel ( Ammodytes tobianus ). </w:t>
      </w:r>
      <w:r w:rsidRPr="00AB7E26">
        <w:rPr>
          <w:i/>
          <w:iCs/>
        </w:rPr>
        <w:t>FISH RES</w:t>
      </w:r>
      <w:r w:rsidRPr="00AB7E26">
        <w:t xml:space="preserve"> 193, 95–103. doi: 10.1016/j.fishres.2017.04.002.</w:t>
      </w:r>
    </w:p>
    <w:p w14:paraId="423794FC" w14:textId="77777777" w:rsidR="00AB7E26" w:rsidRPr="00AB7E26" w:rsidRDefault="00AB7E26" w:rsidP="00AB7E26">
      <w:pPr>
        <w:pStyle w:val="Bibliography"/>
      </w:pPr>
      <w:r w:rsidRPr="00AB7E26">
        <w:t xml:space="preserve">Juette, T., Cucherousset, J., and Cote, J. (2014). Animal personality and the ecological impacts of freshwater non-native species. </w:t>
      </w:r>
      <w:r w:rsidRPr="00AB7E26">
        <w:rPr>
          <w:i/>
          <w:iCs/>
        </w:rPr>
        <w:t>Curr Zool</w:t>
      </w:r>
      <w:r w:rsidRPr="00AB7E26">
        <w:t xml:space="preserve"> 60, 417–427. doi: 10.1093/czoolo/60.3.417.</w:t>
      </w:r>
    </w:p>
    <w:p w14:paraId="695B4F40" w14:textId="77777777" w:rsidR="00AB7E26" w:rsidRPr="00AB7E26" w:rsidRDefault="00AB7E26" w:rsidP="00AB7E26">
      <w:pPr>
        <w:pStyle w:val="Bibliography"/>
      </w:pPr>
      <w:r w:rsidRPr="00AB7E26">
        <w:t xml:space="preserve">Layman, C. A., Araujo, M. S., Boucek, R., Hammerschlag‐Peyer, C. M., Harrison, E., Jud, Z. R., et al. (2012). Applying stable isotopes to examine food-web structure: an overview of analytical tools. </w:t>
      </w:r>
      <w:r w:rsidRPr="00AB7E26">
        <w:rPr>
          <w:i/>
          <w:iCs/>
        </w:rPr>
        <w:t>Biological Reviews</w:t>
      </w:r>
      <w:r w:rsidRPr="00AB7E26">
        <w:t xml:space="preserve"> 87, 545–562. doi: 10.1111/j.1469-185X.2011.00208.x.</w:t>
      </w:r>
    </w:p>
    <w:p w14:paraId="6EFC43EE" w14:textId="77777777" w:rsidR="00AB7E26" w:rsidRPr="00AB7E26" w:rsidRDefault="00AB7E26" w:rsidP="00AB7E26">
      <w:pPr>
        <w:pStyle w:val="Bibliography"/>
      </w:pPr>
      <w:r w:rsidRPr="00AB7E26">
        <w:t xml:space="preserve">Lynch, M. P., and Mensinger, A. F. (2012). Seasonal abundance and movement of the invasive round goby (Neogobius melanostomus) on rocky substrate in the Duluth–Superior Harbor of Lake Superior. </w:t>
      </w:r>
      <w:r w:rsidRPr="00AB7E26">
        <w:rPr>
          <w:i/>
          <w:iCs/>
        </w:rPr>
        <w:t>Ecology of Freshwater Fish</w:t>
      </w:r>
      <w:r w:rsidRPr="00AB7E26">
        <w:t xml:space="preserve"> 21, 64–74. doi: https://doi.org/10.1111/j.1600-0633.2011.00524.x.</w:t>
      </w:r>
    </w:p>
    <w:p w14:paraId="5EC70110" w14:textId="77777777" w:rsidR="00AB7E26" w:rsidRPr="00AB7E26" w:rsidRDefault="00AB7E26" w:rsidP="00AB7E26">
      <w:pPr>
        <w:pStyle w:val="Bibliography"/>
      </w:pPr>
      <w:r w:rsidRPr="00AB7E26">
        <w:t xml:space="preserve">Marentette, J. R., Wang, G., Tong, S., Sopinka, N. M., Taves, M. D., Koops, M. A., et al. (2011). Laboratory and field evidence of sex-biased movement in the invasive round goby. </w:t>
      </w:r>
      <w:r w:rsidRPr="00AB7E26">
        <w:rPr>
          <w:i/>
          <w:iCs/>
        </w:rPr>
        <w:t>Behav Ecol Sociobiol</w:t>
      </w:r>
      <w:r w:rsidRPr="00AB7E26">
        <w:t xml:space="preserve"> 65, 2239–2249. doi: 10.1007/s00265-011-1233-z.</w:t>
      </w:r>
    </w:p>
    <w:p w14:paraId="1380A98B" w14:textId="77777777" w:rsidR="00AB7E26" w:rsidRPr="00AB7E26" w:rsidRDefault="00AB7E26" w:rsidP="00AB7E26">
      <w:pPr>
        <w:pStyle w:val="Bibliography"/>
      </w:pPr>
      <w:r w:rsidRPr="00AB7E26">
        <w:t xml:space="preserve">Michelangeli, M., Wong, B. B. M., and Chapple, D. G. (2016). It’s a trap: sampling bias due to animal personality is not always inevitable. </w:t>
      </w:r>
      <w:r w:rsidRPr="00AB7E26">
        <w:rPr>
          <w:i/>
          <w:iCs/>
        </w:rPr>
        <w:t>Behavioral Ecology</w:t>
      </w:r>
      <w:r w:rsidRPr="00AB7E26">
        <w:t xml:space="preserve"> 27, 62–67. doi: 10.1093/beheco/arv123.</w:t>
      </w:r>
    </w:p>
    <w:p w14:paraId="49F4EE18" w14:textId="77777777" w:rsidR="00AB7E26" w:rsidRPr="00AB7E26" w:rsidRDefault="00AB7E26" w:rsidP="00AB7E26">
      <w:pPr>
        <w:pStyle w:val="Bibliography"/>
      </w:pPr>
      <w:r w:rsidRPr="00AB7E26">
        <w:t xml:space="preserve">Moran, N. P., Mossop, K. D., Thompson, R. M., and Wong, B. B. M. (2016). Boldness in extreme environments: temperament divergence in a desert-dwelling fish. </w:t>
      </w:r>
      <w:r w:rsidRPr="00AB7E26">
        <w:rPr>
          <w:i/>
          <w:iCs/>
        </w:rPr>
        <w:t>Animal Behaviour</w:t>
      </w:r>
      <w:r w:rsidRPr="00AB7E26">
        <w:t xml:space="preserve"> 122, 125–133. doi: https://doi.org/10.1016/j.anbehav.2016.09.024.</w:t>
      </w:r>
    </w:p>
    <w:p w14:paraId="545EFC30" w14:textId="77777777" w:rsidR="00AB7E26" w:rsidRPr="00AB7E26" w:rsidRDefault="00AB7E26" w:rsidP="00AB7E26">
      <w:pPr>
        <w:pStyle w:val="Bibliography"/>
      </w:pPr>
      <w:r w:rsidRPr="00AB7E26">
        <w:t xml:space="preserve">Moran, N. P., Sánchez‐Tójar, A., Schielzeth, H., and Reinhold, K. (2020). Poor nutritional condition promotes high-risk behaviours: a systematic review and meta-analysis. </w:t>
      </w:r>
      <w:r w:rsidRPr="00AB7E26">
        <w:rPr>
          <w:i/>
          <w:iCs/>
        </w:rPr>
        <w:t>Biological Reviews</w:t>
      </w:r>
      <w:r w:rsidRPr="00AB7E26">
        <w:t xml:space="preserve"> n/a. doi: https://doi.org/10.1111/brv.12655.</w:t>
      </w:r>
    </w:p>
    <w:p w14:paraId="5AFDA5BD" w14:textId="77777777" w:rsidR="00AB7E26" w:rsidRPr="00AB7E26" w:rsidRDefault="00AB7E26" w:rsidP="00AB7E26">
      <w:pPr>
        <w:pStyle w:val="Bibliography"/>
      </w:pPr>
      <w:r w:rsidRPr="00AB7E26">
        <w:lastRenderedPageBreak/>
        <w:t xml:space="preserve">Moran, N. P., Sánchez‐Tójar, A., Schielzeth, H., and Reinhold, K. (2021). Poor nutritional condition promotes high-risk behaviours: a systematic review and meta-analysis. </w:t>
      </w:r>
      <w:r w:rsidRPr="00AB7E26">
        <w:rPr>
          <w:i/>
          <w:iCs/>
        </w:rPr>
        <w:t>Biological Reviews</w:t>
      </w:r>
      <w:r w:rsidRPr="00AB7E26">
        <w:t xml:space="preserve"> 96, 269–288. doi: https://doi.org/10.1111/brv.12655.</w:t>
      </w:r>
    </w:p>
    <w:p w14:paraId="4FCC1781" w14:textId="77777777" w:rsidR="00AB7E26" w:rsidRPr="00AB7E26" w:rsidRDefault="00AB7E26" w:rsidP="00AB7E26">
      <w:pPr>
        <w:pStyle w:val="Bibliography"/>
      </w:pPr>
      <w:r w:rsidRPr="00AB7E26">
        <w:t xml:space="preserve">Nussey, D. H., Wilson, A. J., and Brommer, J. E. (2007). The evolutionary ecology of individual phenotypic plasticity in wild populations. </w:t>
      </w:r>
      <w:r w:rsidRPr="00AB7E26">
        <w:rPr>
          <w:i/>
          <w:iCs/>
        </w:rPr>
        <w:t>Journal of Evolutionary Biology</w:t>
      </w:r>
      <w:r w:rsidRPr="00AB7E26">
        <w:t xml:space="preserve"> 20, 831–844. doi: 10.1111/j.1420-9101.2007.01300.x.</w:t>
      </w:r>
    </w:p>
    <w:p w14:paraId="63AE9384" w14:textId="77777777" w:rsidR="00AB7E26" w:rsidRPr="00AB7E26" w:rsidRDefault="00AB7E26" w:rsidP="00AB7E26">
      <w:pPr>
        <w:pStyle w:val="Bibliography"/>
      </w:pPr>
      <w:r w:rsidRPr="00AB7E26">
        <w:t xml:space="preserve">Post, D. M. (2002). Using Stable Isotopes to Estimate Trophic Position: Models, Methods, and Assumptions. </w:t>
      </w:r>
      <w:r w:rsidRPr="00AB7E26">
        <w:rPr>
          <w:i/>
          <w:iCs/>
        </w:rPr>
        <w:t>Ecology</w:t>
      </w:r>
      <w:r w:rsidRPr="00AB7E26">
        <w:t xml:space="preserve"> 83, 703–718. doi: 10.1890/0012-9658(2002)083[0703:USITET]2.0.CO;2.</w:t>
      </w:r>
    </w:p>
    <w:p w14:paraId="3B5E1F1F" w14:textId="77777777" w:rsidR="00AB7E26" w:rsidRPr="00AB7E26" w:rsidRDefault="00AB7E26" w:rsidP="00AB7E26">
      <w:pPr>
        <w:pStyle w:val="Bibliography"/>
      </w:pPr>
      <w:r w:rsidRPr="00AB7E26">
        <w:t xml:space="preserve">Puntila-Dodd, R., Bekkevold, D., and Behrens, J. W. (2021). Estimating salinity stress via hsp70 expression in the invasive round goby (Neogobius melanostomus): implications for further range expansion. </w:t>
      </w:r>
      <w:r w:rsidRPr="00AB7E26">
        <w:rPr>
          <w:i/>
          <w:iCs/>
        </w:rPr>
        <w:t>Hydrobiologia</w:t>
      </w:r>
      <w:r w:rsidRPr="00AB7E26">
        <w:t xml:space="preserve"> 848, 421–429. doi: 10.1007/s10750-020-04449-x.</w:t>
      </w:r>
    </w:p>
    <w:p w14:paraId="24DCBEE1" w14:textId="77777777" w:rsidR="00AB7E26" w:rsidRPr="00AB7E26" w:rsidRDefault="00AB7E26" w:rsidP="00AB7E26">
      <w:pPr>
        <w:pStyle w:val="Bibliography"/>
      </w:pPr>
      <w:r w:rsidRPr="00AB7E26">
        <w:t xml:space="preserve">Réale, D., Reader, S. M., Sol, D., McDougall, P. T., and Dingemanse, N. J. (2007). Integrating animal temperament within ecology and evolution. </w:t>
      </w:r>
      <w:r w:rsidRPr="00AB7E26">
        <w:rPr>
          <w:i/>
          <w:iCs/>
        </w:rPr>
        <w:t>Biological Reviews</w:t>
      </w:r>
      <w:r w:rsidRPr="00AB7E26">
        <w:t xml:space="preserve"> 82, 291–318. doi: 10.1111/j.1469-185X.2007.00010.x.</w:t>
      </w:r>
    </w:p>
    <w:p w14:paraId="439396AE" w14:textId="77777777" w:rsidR="00AB7E26" w:rsidRPr="00AB7E26" w:rsidRDefault="00AB7E26" w:rsidP="00AB7E26">
      <w:pPr>
        <w:pStyle w:val="Bibliography"/>
      </w:pPr>
      <w:r w:rsidRPr="00AB7E26">
        <w:t xml:space="preserve">Rodriguez, A., Zhang, H., Klaminder, J., Brodin, T., Andersson, P. L., and Andersson, M. (2018). ToxTrac: A fast and robust software for tracking organisms. </w:t>
      </w:r>
      <w:r w:rsidRPr="00AB7E26">
        <w:rPr>
          <w:i/>
          <w:iCs/>
        </w:rPr>
        <w:t>Methods in Ecology and Evolution</w:t>
      </w:r>
      <w:r w:rsidRPr="00AB7E26">
        <w:t xml:space="preserve"> 9, 460–464. doi: 10.1111/2041-210X.12874.</w:t>
      </w:r>
    </w:p>
    <w:p w14:paraId="10085BFE" w14:textId="77777777" w:rsidR="00AB7E26" w:rsidRPr="00AB7E26" w:rsidRDefault="00AB7E26" w:rsidP="00AB7E26">
      <w:pPr>
        <w:pStyle w:val="Bibliography"/>
      </w:pPr>
      <w:r w:rsidRPr="00AB7E26">
        <w:t xml:space="preserve">Ruetz, C. R., Earl, B. M., and Kohler, S. L. (2006). Evaluating Passive Integrated Transponder Tags for Marking Mottled Sculpins: Effects on Growth and Mortality. </w:t>
      </w:r>
      <w:r w:rsidRPr="00AB7E26">
        <w:rPr>
          <w:i/>
          <w:iCs/>
        </w:rPr>
        <w:t>Transactions of the American Fisheries Society</w:t>
      </w:r>
      <w:r w:rsidRPr="00AB7E26">
        <w:t xml:space="preserve"> 135, 1456–1461. doi: 10.1577/T05-295.1.</w:t>
      </w:r>
    </w:p>
    <w:p w14:paraId="2BBDDD64" w14:textId="77777777" w:rsidR="00AB7E26" w:rsidRPr="00AB7E26" w:rsidRDefault="00AB7E26" w:rsidP="00AB7E26">
      <w:pPr>
        <w:pStyle w:val="Bibliography"/>
      </w:pPr>
      <w:r w:rsidRPr="00AB7E26">
        <w:t xml:space="preserve">Schneider, C. A., Rasband, W. S., and Eliceiri, K. W. (2012). NIH Image to ImageJ: 25 years of image analysis. </w:t>
      </w:r>
      <w:r w:rsidRPr="00AB7E26">
        <w:rPr>
          <w:i/>
          <w:iCs/>
        </w:rPr>
        <w:t>Nature methods</w:t>
      </w:r>
      <w:r w:rsidRPr="00AB7E26">
        <w:t xml:space="preserve"> 9, 671–675.</w:t>
      </w:r>
    </w:p>
    <w:p w14:paraId="2DE30F0F" w14:textId="77777777" w:rsidR="00AB7E26" w:rsidRPr="00AB7E26" w:rsidRDefault="00AB7E26" w:rsidP="00AB7E26">
      <w:pPr>
        <w:pStyle w:val="Bibliography"/>
      </w:pPr>
      <w:r w:rsidRPr="00AB7E26">
        <w:t xml:space="preserve">Thomas, S. M., and Crowther, T. W. (2015). Predicting rates of isotopic turnover across the animal kingdom: a synthesis of existing data. </w:t>
      </w:r>
      <w:r w:rsidRPr="00AB7E26">
        <w:rPr>
          <w:i/>
          <w:iCs/>
        </w:rPr>
        <w:t>Journal of Animal Ecology</w:t>
      </w:r>
      <w:r w:rsidRPr="00AB7E26">
        <w:t xml:space="preserve"> 84, 861–870. doi: 10.1111/1365-2656.12326.</w:t>
      </w:r>
    </w:p>
    <w:p w14:paraId="7AC58218" w14:textId="77777777" w:rsidR="00AB7E26" w:rsidRPr="00AB7E26" w:rsidRDefault="00AB7E26" w:rsidP="00AB7E26">
      <w:pPr>
        <w:pStyle w:val="Bibliography"/>
      </w:pPr>
      <w:r w:rsidRPr="00AB7E26">
        <w:t xml:space="preserve">Thorlacius, M., Hellström, G., and Brodin, T. (2015). Behavioral dependent dispersal in the invasive round goby Neogobius melanostomus depends on population age. </w:t>
      </w:r>
      <w:r w:rsidRPr="00AB7E26">
        <w:rPr>
          <w:i/>
          <w:iCs/>
        </w:rPr>
        <w:t>Curr Zool</w:t>
      </w:r>
      <w:r w:rsidRPr="00AB7E26">
        <w:t xml:space="preserve"> 61, 529–542. doi: 10.1093/czoolo/61.3.529.</w:t>
      </w:r>
    </w:p>
    <w:p w14:paraId="061CD626" w14:textId="77777777" w:rsidR="00AB7E26" w:rsidRPr="00AB7E26" w:rsidRDefault="00AB7E26" w:rsidP="00AB7E26">
      <w:pPr>
        <w:pStyle w:val="Bibliography"/>
      </w:pPr>
      <w:r w:rsidRPr="00AB7E26">
        <w:t xml:space="preserve">Toms, C. N., Echevarria, D. J., and Jouandot, D. J. (2010). A methodological review of personality-related studies in Fish: Focus on the shy-bold axis of behavior. </w:t>
      </w:r>
      <w:r w:rsidRPr="00AB7E26">
        <w:rPr>
          <w:i/>
          <w:iCs/>
        </w:rPr>
        <w:t>International Journal of Comparative Psychology</w:t>
      </w:r>
      <w:r w:rsidRPr="00AB7E26">
        <w:t xml:space="preserve"> 23, 1–25.</w:t>
      </w:r>
    </w:p>
    <w:p w14:paraId="1B5013FF" w14:textId="77777777" w:rsidR="00AB7E26" w:rsidRPr="00AB7E26" w:rsidRDefault="00AB7E26" w:rsidP="00AB7E26">
      <w:pPr>
        <w:pStyle w:val="Bibliography"/>
      </w:pPr>
      <w:r w:rsidRPr="00AB7E26">
        <w:t xml:space="preserve">White, J. R., Meekan, M. G., McCormick, M. I., and Ferrari, M. C. O. (2013). A Comparison of Measures of Boldness and Their Relationships to Survival in Young Fish. </w:t>
      </w:r>
      <w:r w:rsidRPr="00AB7E26">
        <w:rPr>
          <w:i/>
          <w:iCs/>
        </w:rPr>
        <w:t>PLoS One</w:t>
      </w:r>
      <w:r w:rsidRPr="00AB7E26">
        <w:t xml:space="preserve"> 8. doi: 10.1371/journal.pone.0068900.</w:t>
      </w:r>
    </w:p>
    <w:p w14:paraId="6A1BED35" w14:textId="77777777" w:rsidR="00AB7E26" w:rsidRPr="00AB7E26" w:rsidRDefault="00AB7E26" w:rsidP="00AB7E26">
      <w:pPr>
        <w:pStyle w:val="Bibliography"/>
      </w:pPr>
      <w:r w:rsidRPr="00AB7E26">
        <w:t xml:space="preserve">Wolf, M., and Weissing, F. J. (2012). Animal personalities: consequences for ecology and evolution. </w:t>
      </w:r>
      <w:r w:rsidRPr="00AB7E26">
        <w:rPr>
          <w:i/>
          <w:iCs/>
        </w:rPr>
        <w:t>Trends in Ecology &amp; Evolution</w:t>
      </w:r>
      <w:r w:rsidRPr="00AB7E26">
        <w:t xml:space="preserve"> 27, 452–461. doi: 10.1016/j.tree.2012.05.001.</w:t>
      </w:r>
    </w:p>
    <w:p w14:paraId="6F2D2BE7" w14:textId="4DD642A4" w:rsidR="00552D36" w:rsidRDefault="008117A2" w:rsidP="002371C8">
      <w:r>
        <w:lastRenderedPageBreak/>
        <w:fldChar w:fldCharType="end"/>
      </w:r>
    </w:p>
    <w:p w14:paraId="169063CC" w14:textId="12C67941" w:rsidR="00552D36" w:rsidRDefault="00552D36" w:rsidP="002371C8">
      <w:r>
        <w:br w:type="page"/>
      </w:r>
    </w:p>
    <w:p w14:paraId="63267200" w14:textId="2B8D0208" w:rsidR="00552D36" w:rsidRDefault="00552D36" w:rsidP="002371C8">
      <w:pPr>
        <w:rPr>
          <w:b/>
        </w:rPr>
      </w:pPr>
      <w:r w:rsidRPr="000B01F0">
        <w:rPr>
          <w:b/>
        </w:rPr>
        <w:lastRenderedPageBreak/>
        <w:t xml:space="preserve">Tables </w:t>
      </w:r>
    </w:p>
    <w:tbl>
      <w:tblPr>
        <w:tblStyle w:val="PlainTable2"/>
        <w:tblpPr w:leftFromText="180" w:rightFromText="180" w:vertAnchor="page" w:horzAnchor="margin" w:tblpXSpec="center" w:tblpY="2391"/>
        <w:tblW w:w="10189" w:type="dxa"/>
        <w:tblLayout w:type="fixed"/>
        <w:tblLook w:val="04A0" w:firstRow="1" w:lastRow="0" w:firstColumn="1" w:lastColumn="0" w:noHBand="0" w:noVBand="1"/>
      </w:tblPr>
      <w:tblGrid>
        <w:gridCol w:w="1276"/>
        <w:gridCol w:w="1135"/>
        <w:gridCol w:w="3380"/>
        <w:gridCol w:w="1870"/>
        <w:gridCol w:w="1107"/>
        <w:gridCol w:w="1421"/>
      </w:tblGrid>
      <w:tr w:rsidR="00CD426B" w14:paraId="492816FA" w14:textId="77777777" w:rsidTr="00CD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9" w:type="dxa"/>
            <w:gridSpan w:val="6"/>
            <w:tcBorders>
              <w:top w:val="nil"/>
              <w:bottom w:val="single" w:sz="4" w:space="0" w:color="auto"/>
            </w:tcBorders>
          </w:tcPr>
          <w:p w14:paraId="466FC6BD" w14:textId="77777777" w:rsidR="00CD426B" w:rsidRDefault="00CD426B" w:rsidP="00CD426B">
            <w:pPr>
              <w:spacing w:line="240" w:lineRule="auto"/>
            </w:pPr>
            <w:r w:rsidRPr="00D92A56">
              <w:rPr>
                <w:sz w:val="20"/>
              </w:rPr>
              <w:t xml:space="preserve">Table 1: </w:t>
            </w:r>
            <w:r w:rsidRPr="00D92A56">
              <w:rPr>
                <w:b w:val="0"/>
                <w:sz w:val="20"/>
              </w:rPr>
              <w:t>Behaviour variable</w:t>
            </w:r>
            <w:r>
              <w:rPr>
                <w:b w:val="0"/>
                <w:sz w:val="20"/>
              </w:rPr>
              <w:t xml:space="preserve"> descriptions</w:t>
            </w:r>
            <w:r w:rsidRPr="00D92A56">
              <w:rPr>
                <w:b w:val="0"/>
                <w:sz w:val="20"/>
              </w:rPr>
              <w:t xml:space="preserve">, </w:t>
            </w:r>
            <w:r>
              <w:rPr>
                <w:b w:val="0"/>
                <w:sz w:val="20"/>
              </w:rPr>
              <w:t>distributions/</w:t>
            </w:r>
            <w:r w:rsidRPr="00D92A56">
              <w:rPr>
                <w:b w:val="0"/>
                <w:sz w:val="20"/>
              </w:rPr>
              <w:t>transformations</w:t>
            </w:r>
            <w:r>
              <w:rPr>
                <w:b w:val="0"/>
                <w:sz w:val="20"/>
              </w:rPr>
              <w:t>, and raw and (</w:t>
            </w:r>
            <w:r w:rsidRPr="00CD426B">
              <w:rPr>
                <w:b w:val="0"/>
                <w:sz w:val="20"/>
                <w:highlight w:val="yellow"/>
              </w:rPr>
              <w:t>add for what</w:t>
            </w:r>
            <w:r>
              <w:rPr>
                <w:b w:val="0"/>
                <w:sz w:val="20"/>
              </w:rPr>
              <w:t>) adjusted repeatability estimates.</w:t>
            </w:r>
          </w:p>
        </w:tc>
      </w:tr>
      <w:tr w:rsidR="00CD426B" w14:paraId="11F6577D"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vMerge w:val="restart"/>
            <w:tcBorders>
              <w:top w:val="single" w:sz="4" w:space="0" w:color="auto"/>
            </w:tcBorders>
            <w:tcMar>
              <w:left w:w="0" w:type="dxa"/>
              <w:right w:w="0" w:type="dxa"/>
            </w:tcMar>
            <w:vAlign w:val="center"/>
          </w:tcPr>
          <w:p w14:paraId="22065841" w14:textId="77777777" w:rsidR="00CD426B" w:rsidRDefault="00CD426B" w:rsidP="00CD426B">
            <w:pPr>
              <w:spacing w:line="240" w:lineRule="auto"/>
              <w:jc w:val="center"/>
            </w:pPr>
            <w:r>
              <w:t>Assay</w:t>
            </w:r>
          </w:p>
        </w:tc>
        <w:tc>
          <w:tcPr>
            <w:tcW w:w="1135" w:type="dxa"/>
            <w:vMerge w:val="restart"/>
            <w:tcBorders>
              <w:top w:val="single" w:sz="4" w:space="0" w:color="auto"/>
            </w:tcBorders>
            <w:tcMar>
              <w:left w:w="0" w:type="dxa"/>
              <w:right w:w="0" w:type="dxa"/>
            </w:tcMar>
            <w:vAlign w:val="center"/>
          </w:tcPr>
          <w:p w14:paraId="68746A83"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Variable</w:t>
            </w:r>
          </w:p>
        </w:tc>
        <w:tc>
          <w:tcPr>
            <w:tcW w:w="3380" w:type="dxa"/>
            <w:vMerge w:val="restart"/>
            <w:tcBorders>
              <w:top w:val="single" w:sz="4" w:space="0" w:color="auto"/>
            </w:tcBorders>
            <w:tcMar>
              <w:left w:w="0" w:type="dxa"/>
              <w:right w:w="0" w:type="dxa"/>
            </w:tcMar>
            <w:vAlign w:val="center"/>
          </w:tcPr>
          <w:p w14:paraId="55270692"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Pr>
                <w:b/>
              </w:rPr>
              <w:t>Description</w:t>
            </w:r>
          </w:p>
        </w:tc>
        <w:tc>
          <w:tcPr>
            <w:tcW w:w="1870" w:type="dxa"/>
            <w:vMerge w:val="restart"/>
            <w:tcBorders>
              <w:top w:val="single" w:sz="4" w:space="0" w:color="auto"/>
            </w:tcBorders>
            <w:tcMar>
              <w:left w:w="0" w:type="dxa"/>
              <w:right w:w="0" w:type="dxa"/>
            </w:tcMar>
            <w:vAlign w:val="center"/>
          </w:tcPr>
          <w:p w14:paraId="5533E6DB" w14:textId="77777777" w:rsid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pPr>
            <w:r w:rsidRPr="00CD426B">
              <w:rPr>
                <w:b/>
              </w:rPr>
              <w:t>Distribution</w:t>
            </w:r>
          </w:p>
        </w:tc>
        <w:tc>
          <w:tcPr>
            <w:tcW w:w="2528" w:type="dxa"/>
            <w:gridSpan w:val="2"/>
            <w:tcBorders>
              <w:top w:val="single" w:sz="4" w:space="0" w:color="auto"/>
            </w:tcBorders>
            <w:tcMar>
              <w:left w:w="0" w:type="dxa"/>
              <w:right w:w="0" w:type="dxa"/>
            </w:tcMar>
            <w:vAlign w:val="center"/>
          </w:tcPr>
          <w:p w14:paraId="432C34E7" w14:textId="77777777" w:rsidR="00CD426B" w:rsidRPr="00CD426B" w:rsidRDefault="00CD426B" w:rsidP="00CD426B">
            <w:pPr>
              <w:spacing w:line="240" w:lineRule="auto"/>
              <w:jc w:val="center"/>
              <w:cnfStyle w:val="000000100000" w:firstRow="0" w:lastRow="0" w:firstColumn="0" w:lastColumn="0" w:oddVBand="0" w:evenVBand="0" w:oddHBand="1" w:evenHBand="0" w:firstRowFirstColumn="0" w:firstRowLastColumn="0" w:lastRowFirstColumn="0" w:lastRowLastColumn="0"/>
              <w:rPr>
                <w:b/>
              </w:rPr>
            </w:pPr>
            <w:r w:rsidRPr="00CD426B">
              <w:rPr>
                <w:b/>
              </w:rPr>
              <w:t>Repeatability</w:t>
            </w:r>
          </w:p>
        </w:tc>
      </w:tr>
      <w:tr w:rsidR="00CD426B" w14:paraId="15FBF1A7"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vMerge/>
            <w:tcBorders>
              <w:bottom w:val="single" w:sz="4" w:space="0" w:color="auto"/>
            </w:tcBorders>
            <w:tcMar>
              <w:left w:w="0" w:type="dxa"/>
              <w:right w:w="0" w:type="dxa"/>
            </w:tcMar>
            <w:vAlign w:val="center"/>
          </w:tcPr>
          <w:p w14:paraId="32871A85" w14:textId="77777777" w:rsidR="00CD426B" w:rsidRDefault="00CD426B" w:rsidP="00CD426B">
            <w:pPr>
              <w:spacing w:line="240" w:lineRule="auto"/>
            </w:pPr>
          </w:p>
        </w:tc>
        <w:tc>
          <w:tcPr>
            <w:tcW w:w="1135" w:type="dxa"/>
            <w:vMerge/>
            <w:tcMar>
              <w:left w:w="0" w:type="dxa"/>
              <w:right w:w="0" w:type="dxa"/>
            </w:tcMar>
            <w:vAlign w:val="center"/>
          </w:tcPr>
          <w:p w14:paraId="04113E6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vMerge/>
            <w:tcMar>
              <w:left w:w="0" w:type="dxa"/>
              <w:right w:w="0" w:type="dxa"/>
            </w:tcMar>
            <w:vAlign w:val="center"/>
          </w:tcPr>
          <w:p w14:paraId="2494BAD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vMerge/>
            <w:tcMar>
              <w:left w:w="0" w:type="dxa"/>
              <w:right w:w="0" w:type="dxa"/>
            </w:tcMar>
            <w:vAlign w:val="center"/>
          </w:tcPr>
          <w:p w14:paraId="78D0520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6AE879F0" w14:textId="5602DB4D"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R</w:t>
            </w:r>
            <w:r w:rsidRPr="00CD426B">
              <w:rPr>
                <w:b/>
              </w:rPr>
              <w:t>aw</w:t>
            </w:r>
          </w:p>
        </w:tc>
        <w:tc>
          <w:tcPr>
            <w:tcW w:w="1421" w:type="dxa"/>
            <w:tcMar>
              <w:left w:w="0" w:type="dxa"/>
              <w:right w:w="0" w:type="dxa"/>
            </w:tcMar>
            <w:vAlign w:val="center"/>
          </w:tcPr>
          <w:p w14:paraId="739AD575" w14:textId="1BF11952" w:rsidR="00CD426B" w:rsidRPr="00CD426B" w:rsidRDefault="00CD426B" w:rsidP="00CD426B">
            <w:pPr>
              <w:spacing w:line="240" w:lineRule="auto"/>
              <w:jc w:val="center"/>
              <w:cnfStyle w:val="000000000000" w:firstRow="0" w:lastRow="0" w:firstColumn="0" w:lastColumn="0" w:oddVBand="0" w:evenVBand="0" w:oddHBand="0" w:evenHBand="0" w:firstRowFirstColumn="0" w:firstRowLastColumn="0" w:lastRowFirstColumn="0" w:lastRowLastColumn="0"/>
              <w:rPr>
                <w:b/>
              </w:rPr>
            </w:pPr>
            <w:r>
              <w:rPr>
                <w:b/>
              </w:rPr>
              <w:t>A</w:t>
            </w:r>
            <w:r w:rsidRPr="00CD426B">
              <w:rPr>
                <w:b/>
              </w:rPr>
              <w:t>djusted</w:t>
            </w:r>
          </w:p>
        </w:tc>
      </w:tr>
      <w:tr w:rsidR="00CD426B" w14:paraId="2858620A"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7D7248CA" w14:textId="42B1369A" w:rsidR="00CD426B" w:rsidRPr="00CD426B" w:rsidRDefault="00CD426B" w:rsidP="00CD426B">
            <w:pPr>
              <w:spacing w:line="240" w:lineRule="auto"/>
              <w:rPr>
                <w:b w:val="0"/>
                <w:i/>
              </w:rPr>
            </w:pPr>
            <w:r w:rsidRPr="00CD426B">
              <w:rPr>
                <w:b w:val="0"/>
                <w:i/>
              </w:rPr>
              <w:t>Activity</w:t>
            </w:r>
          </w:p>
        </w:tc>
        <w:tc>
          <w:tcPr>
            <w:tcW w:w="1135" w:type="dxa"/>
            <w:tcMar>
              <w:left w:w="0" w:type="dxa"/>
              <w:right w:w="0" w:type="dxa"/>
            </w:tcMar>
            <w:vAlign w:val="center"/>
          </w:tcPr>
          <w:p w14:paraId="245F6545"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7ABCD38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90B6BC9"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0632C92D"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655C7DF1"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1847CDEC"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nil"/>
            </w:tcBorders>
            <w:tcMar>
              <w:left w:w="0" w:type="dxa"/>
              <w:right w:w="0" w:type="dxa"/>
            </w:tcMar>
            <w:vAlign w:val="center"/>
          </w:tcPr>
          <w:p w14:paraId="61B5EB27" w14:textId="77777777" w:rsidR="00CD426B" w:rsidRDefault="00CD426B" w:rsidP="00CD426B">
            <w:pPr>
              <w:spacing w:line="240" w:lineRule="auto"/>
            </w:pPr>
          </w:p>
        </w:tc>
        <w:tc>
          <w:tcPr>
            <w:tcW w:w="1135" w:type="dxa"/>
            <w:tcMar>
              <w:left w:w="0" w:type="dxa"/>
              <w:right w:w="0" w:type="dxa"/>
            </w:tcMar>
            <w:vAlign w:val="center"/>
          </w:tcPr>
          <w:p w14:paraId="1B0B28FD"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16302204"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4F95BE75"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3EB86186"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4282356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1E7B5B5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bottom w:val="single" w:sz="4" w:space="0" w:color="auto"/>
            </w:tcBorders>
            <w:tcMar>
              <w:left w:w="0" w:type="dxa"/>
              <w:right w:w="0" w:type="dxa"/>
            </w:tcMar>
            <w:vAlign w:val="center"/>
          </w:tcPr>
          <w:p w14:paraId="082C2FDC" w14:textId="77777777" w:rsidR="00CD426B" w:rsidRDefault="00CD426B" w:rsidP="00CD426B">
            <w:pPr>
              <w:spacing w:line="240" w:lineRule="auto"/>
            </w:pPr>
          </w:p>
        </w:tc>
        <w:tc>
          <w:tcPr>
            <w:tcW w:w="1135" w:type="dxa"/>
            <w:tcMar>
              <w:left w:w="0" w:type="dxa"/>
              <w:right w:w="0" w:type="dxa"/>
            </w:tcMar>
            <w:vAlign w:val="center"/>
          </w:tcPr>
          <w:p w14:paraId="2234C6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5DAF92C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339E0527"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5038797E"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2199A5D3"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r w:rsidR="00CD426B" w14:paraId="62C3D861" w14:textId="77777777" w:rsidTr="00CD426B">
        <w:trPr>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bottom w:val="nil"/>
            </w:tcBorders>
            <w:tcMar>
              <w:left w:w="0" w:type="dxa"/>
              <w:right w:w="0" w:type="dxa"/>
            </w:tcMar>
            <w:vAlign w:val="center"/>
          </w:tcPr>
          <w:p w14:paraId="15B382DF" w14:textId="486CA87A" w:rsidR="00CD426B" w:rsidRPr="00CD426B" w:rsidRDefault="00CD426B" w:rsidP="00CD426B">
            <w:pPr>
              <w:spacing w:line="240" w:lineRule="auto"/>
              <w:rPr>
                <w:b w:val="0"/>
                <w:i/>
              </w:rPr>
            </w:pPr>
            <w:r w:rsidRPr="00CD426B">
              <w:rPr>
                <w:b w:val="0"/>
                <w:i/>
              </w:rPr>
              <w:t>Exploration</w:t>
            </w:r>
          </w:p>
        </w:tc>
        <w:tc>
          <w:tcPr>
            <w:tcW w:w="1135" w:type="dxa"/>
            <w:tcMar>
              <w:left w:w="0" w:type="dxa"/>
              <w:right w:w="0" w:type="dxa"/>
            </w:tcMar>
            <w:vAlign w:val="center"/>
          </w:tcPr>
          <w:p w14:paraId="22B057F7"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3380" w:type="dxa"/>
            <w:tcMar>
              <w:left w:w="0" w:type="dxa"/>
              <w:right w:w="0" w:type="dxa"/>
            </w:tcMar>
            <w:vAlign w:val="center"/>
          </w:tcPr>
          <w:p w14:paraId="622B65FC"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870" w:type="dxa"/>
            <w:tcMar>
              <w:left w:w="0" w:type="dxa"/>
              <w:right w:w="0" w:type="dxa"/>
            </w:tcMar>
            <w:vAlign w:val="center"/>
          </w:tcPr>
          <w:p w14:paraId="35F46AC9"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107" w:type="dxa"/>
            <w:tcMar>
              <w:left w:w="0" w:type="dxa"/>
              <w:right w:w="0" w:type="dxa"/>
            </w:tcMar>
            <w:vAlign w:val="center"/>
          </w:tcPr>
          <w:p w14:paraId="7CB16C9E"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c>
          <w:tcPr>
            <w:tcW w:w="1421" w:type="dxa"/>
            <w:tcMar>
              <w:left w:w="0" w:type="dxa"/>
              <w:right w:w="0" w:type="dxa"/>
            </w:tcMar>
            <w:vAlign w:val="center"/>
          </w:tcPr>
          <w:p w14:paraId="3DA0F42B" w14:textId="77777777" w:rsidR="00CD426B" w:rsidRDefault="00CD426B" w:rsidP="00CD426B">
            <w:pPr>
              <w:spacing w:line="240" w:lineRule="auto"/>
              <w:cnfStyle w:val="000000000000" w:firstRow="0" w:lastRow="0" w:firstColumn="0" w:lastColumn="0" w:oddVBand="0" w:evenVBand="0" w:oddHBand="0" w:evenHBand="0" w:firstRowFirstColumn="0" w:firstRowLastColumn="0" w:lastRowFirstColumn="0" w:lastRowLastColumn="0"/>
            </w:pPr>
          </w:p>
        </w:tc>
      </w:tr>
      <w:tr w:rsidR="00CD426B" w14:paraId="3D0C2FC5" w14:textId="77777777" w:rsidTr="00CD426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6" w:type="dxa"/>
            <w:tcBorders>
              <w:top w:val="nil"/>
            </w:tcBorders>
            <w:tcMar>
              <w:left w:w="0" w:type="dxa"/>
              <w:right w:w="0" w:type="dxa"/>
            </w:tcMar>
            <w:vAlign w:val="center"/>
          </w:tcPr>
          <w:p w14:paraId="0E50FB60" w14:textId="77777777" w:rsidR="00CD426B" w:rsidRDefault="00CD426B" w:rsidP="00CD426B">
            <w:pPr>
              <w:spacing w:line="240" w:lineRule="auto"/>
            </w:pPr>
          </w:p>
        </w:tc>
        <w:tc>
          <w:tcPr>
            <w:tcW w:w="1135" w:type="dxa"/>
            <w:tcMar>
              <w:left w:w="0" w:type="dxa"/>
              <w:right w:w="0" w:type="dxa"/>
            </w:tcMar>
            <w:vAlign w:val="center"/>
          </w:tcPr>
          <w:p w14:paraId="53C848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3380" w:type="dxa"/>
            <w:tcMar>
              <w:left w:w="0" w:type="dxa"/>
              <w:right w:w="0" w:type="dxa"/>
            </w:tcMar>
            <w:vAlign w:val="center"/>
          </w:tcPr>
          <w:p w14:paraId="45869A74"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870" w:type="dxa"/>
            <w:tcMar>
              <w:left w:w="0" w:type="dxa"/>
              <w:right w:w="0" w:type="dxa"/>
            </w:tcMar>
            <w:vAlign w:val="center"/>
          </w:tcPr>
          <w:p w14:paraId="57E02A6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107" w:type="dxa"/>
            <w:tcMar>
              <w:left w:w="0" w:type="dxa"/>
              <w:right w:w="0" w:type="dxa"/>
            </w:tcMar>
            <w:vAlign w:val="center"/>
          </w:tcPr>
          <w:p w14:paraId="4DC6CE10"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c>
          <w:tcPr>
            <w:tcW w:w="1421" w:type="dxa"/>
            <w:tcMar>
              <w:left w:w="0" w:type="dxa"/>
              <w:right w:w="0" w:type="dxa"/>
            </w:tcMar>
            <w:vAlign w:val="center"/>
          </w:tcPr>
          <w:p w14:paraId="5EDC1B32" w14:textId="77777777" w:rsidR="00CD426B" w:rsidRDefault="00CD426B" w:rsidP="00CD426B">
            <w:pPr>
              <w:spacing w:line="240" w:lineRule="auto"/>
              <w:cnfStyle w:val="000000100000" w:firstRow="0" w:lastRow="0" w:firstColumn="0" w:lastColumn="0" w:oddVBand="0" w:evenVBand="0" w:oddHBand="1" w:evenHBand="0" w:firstRowFirstColumn="0" w:firstRowLastColumn="0" w:lastRowFirstColumn="0" w:lastRowLastColumn="0"/>
            </w:pPr>
          </w:p>
        </w:tc>
      </w:tr>
    </w:tbl>
    <w:p w14:paraId="5B93C638" w14:textId="77777777" w:rsidR="00CD426B" w:rsidRPr="000B01F0" w:rsidRDefault="00CD426B" w:rsidP="002371C8">
      <w:pPr>
        <w:rPr>
          <w:b/>
        </w:rPr>
      </w:pPr>
    </w:p>
    <w:p w14:paraId="4E99027E" w14:textId="0EB537B8" w:rsidR="00552D36" w:rsidRDefault="00552D36" w:rsidP="002371C8"/>
    <w:p w14:paraId="033A1B25" w14:textId="77777777" w:rsidR="0042247F" w:rsidRDefault="0042247F" w:rsidP="002371C8"/>
    <w:p w14:paraId="67301B07" w14:textId="77777777" w:rsidR="0042247F" w:rsidRDefault="0042247F" w:rsidP="002371C8">
      <w:r>
        <w:br w:type="page"/>
      </w:r>
    </w:p>
    <w:p w14:paraId="3B89CB6A" w14:textId="1BCDB313" w:rsidR="0042247F" w:rsidRPr="000B01F0" w:rsidRDefault="0042247F" w:rsidP="002371C8">
      <w:pPr>
        <w:rPr>
          <w:b/>
        </w:rPr>
      </w:pPr>
      <w:r w:rsidRPr="000B01F0">
        <w:rPr>
          <w:b/>
        </w:rPr>
        <w:lastRenderedPageBreak/>
        <w:t>Figure Legends</w:t>
      </w:r>
    </w:p>
    <w:p w14:paraId="264B64F9" w14:textId="100444EB" w:rsidR="0042247F" w:rsidRDefault="00520FC1" w:rsidP="002371C8">
      <w:r>
        <w:t>Figure 1. Experimental designs for the (A) Activity, and (B) exploration assays.</w:t>
      </w:r>
    </w:p>
    <w:p w14:paraId="356D6E90" w14:textId="77777777" w:rsidR="0042247F" w:rsidRDefault="0042247F" w:rsidP="002371C8">
      <w:r>
        <w:br w:type="page"/>
      </w:r>
    </w:p>
    <w:p w14:paraId="41D8F514" w14:textId="483971C0" w:rsidR="009C6C12" w:rsidRPr="000B01F0" w:rsidRDefault="009C6C12" w:rsidP="002371C8">
      <w:pPr>
        <w:rPr>
          <w:b/>
        </w:rPr>
      </w:pPr>
      <w:r w:rsidRPr="000B01F0">
        <w:rPr>
          <w:b/>
        </w:rPr>
        <w:lastRenderedPageBreak/>
        <w:t>Figure 1</w:t>
      </w:r>
    </w:p>
    <w:p w14:paraId="5FFBF581" w14:textId="20DDAA64" w:rsidR="0042247F" w:rsidRPr="009C6C12" w:rsidRDefault="0042247F" w:rsidP="002371C8"/>
    <w:p w14:paraId="22E340CF" w14:textId="77777777" w:rsidR="0042247F" w:rsidRPr="009C6C12" w:rsidRDefault="0042247F" w:rsidP="002371C8"/>
    <w:sectPr w:rsidR="0042247F" w:rsidRPr="009C6C12" w:rsidSect="0066346D">
      <w:pgSz w:w="11906" w:h="16838"/>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cholas Patrick Moran" w:date="2021-01-11T15:35:00Z" w:initials="NPM">
    <w:p w14:paraId="788712B9" w14:textId="59A44293" w:rsidR="00A44A2F" w:rsidRDefault="00A44A2F" w:rsidP="002371C8">
      <w:pPr>
        <w:pStyle w:val="CommentText"/>
      </w:pPr>
      <w:r>
        <w:rPr>
          <w:rStyle w:val="CommentReference"/>
        </w:rPr>
        <w:annotationRef/>
      </w:r>
      <w:r>
        <w:t>Moar results</w:t>
      </w:r>
    </w:p>
  </w:comment>
  <w:comment w:id="1" w:author="Nicholas Patrick Moran [2]" w:date="2021-03-17T17:09:00Z" w:initials="NPM">
    <w:p w14:paraId="1F6A62D9" w14:textId="7FEC921F" w:rsidR="00A44A2F" w:rsidRDefault="00A44A2F" w:rsidP="002371C8">
      <w:pPr>
        <w:pStyle w:val="CommentText"/>
      </w:pPr>
      <w:r>
        <w:rPr>
          <w:rStyle w:val="CommentReference"/>
        </w:rPr>
        <w:annotationRef/>
      </w:r>
      <w:r>
        <w:t>Find a study that isn’t bullshit.</w:t>
      </w:r>
    </w:p>
    <w:p w14:paraId="51444DE2" w14:textId="2DFF40DC" w:rsidR="00A44A2F" w:rsidRDefault="00A44A2F" w:rsidP="002371C8">
      <w:pPr>
        <w:pStyle w:val="CommentText"/>
      </w:pPr>
    </w:p>
    <w:p w14:paraId="61A0FB0F" w14:textId="260E8A1A" w:rsidR="003043C0" w:rsidRDefault="003043C0" w:rsidP="003043C0">
      <w:bookmarkStart w:id="2" w:name="_GoBack"/>
      <w:bookmarkEnd w:id="2"/>
    </w:p>
    <w:p w14:paraId="77CC5B9E" w14:textId="77777777" w:rsidR="003043C0" w:rsidRDefault="003043C0" w:rsidP="003043C0">
      <w:r w:rsidRPr="003043C0">
        <w:t>https://esajournals.onlinelibrary.wiley.com/doi/10.1002/fee.2512</w:t>
      </w:r>
    </w:p>
    <w:p w14:paraId="5511BF60" w14:textId="77777777" w:rsidR="003043C0" w:rsidRDefault="003043C0" w:rsidP="002371C8">
      <w:pPr>
        <w:pStyle w:val="CommentText"/>
      </w:pPr>
    </w:p>
  </w:comment>
  <w:comment w:id="3" w:author="Nicholas Patrick Moran [2]" w:date="2021-04-16T15:31:00Z" w:initials="NPM">
    <w:p w14:paraId="7114FF54" w14:textId="77777777" w:rsidR="00A44A2F" w:rsidRDefault="00A44A2F" w:rsidP="002371C8">
      <w:pPr>
        <w:pStyle w:val="Heading5"/>
      </w:pPr>
      <w:r>
        <w:rPr>
          <w:rStyle w:val="CommentReference"/>
        </w:rPr>
        <w:annotationRef/>
      </w:r>
      <w:r>
        <w:t>Ancient divisions, recent expansions: phylogeography and population genetics of the round goby Apollonia melanostoma</w:t>
      </w:r>
    </w:p>
    <w:p w14:paraId="17C22346" w14:textId="4D9422F0" w:rsidR="00A44A2F" w:rsidRDefault="00A44A2F" w:rsidP="002371C8">
      <w:pPr>
        <w:pStyle w:val="CommentText"/>
      </w:pPr>
    </w:p>
  </w:comment>
  <w:comment w:id="4" w:author="Nicholas Patrick Moran" w:date="2022-05-19T15:03:00Z" w:initials="NPM">
    <w:p w14:paraId="0E91EE82" w14:textId="271FF452" w:rsidR="00A44A2F" w:rsidRDefault="00A44A2F">
      <w:pPr>
        <w:pStyle w:val="CommentText"/>
      </w:pPr>
      <w:r>
        <w:rPr>
          <w:rStyle w:val="CommentReference"/>
        </w:rPr>
        <w:annotationRef/>
      </w:r>
      <w:r>
        <w:t>Yellow = overall goals</w:t>
      </w:r>
    </w:p>
    <w:p w14:paraId="0FECA730" w14:textId="77777777" w:rsidR="00A44A2F" w:rsidRDefault="00A44A2F">
      <w:pPr>
        <w:pStyle w:val="CommentText"/>
      </w:pPr>
    </w:p>
    <w:p w14:paraId="19BB6AE5" w14:textId="7B517875" w:rsidR="00A44A2F" w:rsidRDefault="00A44A2F">
      <w:pPr>
        <w:pStyle w:val="CommentText"/>
      </w:pPr>
      <w:r>
        <w:t>Blue = goal 1, measuring among-individual variation</w:t>
      </w:r>
    </w:p>
    <w:p w14:paraId="17CCA8FD" w14:textId="74336FF6" w:rsidR="00A44A2F" w:rsidRDefault="00A44A2F">
      <w:pPr>
        <w:pStyle w:val="CommentText"/>
      </w:pPr>
    </w:p>
    <w:p w14:paraId="688E3BCA" w14:textId="1CAD896C" w:rsidR="00A44A2F" w:rsidRDefault="00A44A2F">
      <w:pPr>
        <w:pStyle w:val="CommentText"/>
      </w:pPr>
      <w:r>
        <w:t>Orange = goal 2, correlations between among individual behave and trophic var</w:t>
      </w:r>
    </w:p>
    <w:p w14:paraId="487DB2CD" w14:textId="76E37E2B" w:rsidR="00A44A2F" w:rsidRDefault="00A44A2F">
      <w:pPr>
        <w:pStyle w:val="CommentText"/>
      </w:pPr>
    </w:p>
    <w:p w14:paraId="106C2CF6" w14:textId="37A316BD" w:rsidR="00A44A2F" w:rsidRDefault="00A44A2F">
      <w:pPr>
        <w:pStyle w:val="CommentText"/>
      </w:pPr>
      <w:r>
        <w:t>Grey = goal 3, mixSIAR, how individual variation will impact this</w:t>
      </w:r>
    </w:p>
  </w:comment>
  <w:comment w:id="5" w:author="Nicholas Patrick Moran" w:date="2022-03-18T10:26:00Z" w:initials="NPM">
    <w:p w14:paraId="02A7B10A" w14:textId="71DDBC4E" w:rsidR="00A44A2F" w:rsidRPr="00920F98" w:rsidRDefault="00A44A2F" w:rsidP="00920F98">
      <w:pPr>
        <w:spacing w:line="240" w:lineRule="auto"/>
        <w:rPr>
          <w:sz w:val="25"/>
          <w:szCs w:val="25"/>
          <w:lang w:eastAsia="en-GB"/>
        </w:rPr>
      </w:pPr>
      <w:r>
        <w:rPr>
          <w:rStyle w:val="CommentReference"/>
        </w:rPr>
        <w:annotationRef/>
      </w:r>
      <w:r>
        <w:t>Baited with chopped sweetcorn + frozen seafood mix (</w:t>
      </w:r>
      <w:r>
        <w:rPr>
          <w:rStyle w:val="sheader2"/>
          <w:sz w:val="34"/>
          <w:szCs w:val="34"/>
        </w:rPr>
        <w:t xml:space="preserve">Chilean mussel, </w:t>
      </w:r>
      <w:r>
        <w:t xml:space="preserve">Mytilus chilensis; Venus clams, </w:t>
      </w:r>
      <w:r w:rsidRPr="00920F98">
        <w:t>Venusmuslinger</w:t>
      </w:r>
      <w:r>
        <w:t xml:space="preserve">, Shrimp, </w:t>
      </w:r>
      <w:r w:rsidRPr="00920F98">
        <w:t>Pandalus</w:t>
      </w:r>
      <w:r>
        <w:t xml:space="preserve"> spp.)</w:t>
      </w:r>
    </w:p>
    <w:p w14:paraId="0B892352" w14:textId="77777777" w:rsidR="00A44A2F" w:rsidRDefault="00A44A2F">
      <w:pPr>
        <w:pStyle w:val="CommentText"/>
      </w:pPr>
    </w:p>
    <w:p w14:paraId="10939184" w14:textId="2A6B9E29" w:rsidR="00A44A2F" w:rsidRDefault="00A44A2F">
      <w:pPr>
        <w:pStyle w:val="CommentText"/>
      </w:pPr>
    </w:p>
  </w:comment>
  <w:comment w:id="7" w:author="Nicholas Patrick Moran" w:date="2022-05-24T16:24:00Z" w:initials="NPM">
    <w:p w14:paraId="2C295F53" w14:textId="1ECA4E0A" w:rsidR="00A44A2F" w:rsidRDefault="00A44A2F">
      <w:pPr>
        <w:pStyle w:val="CommentText"/>
      </w:pPr>
      <w:r>
        <w:rPr>
          <w:rStyle w:val="CommentReference"/>
        </w:rPr>
        <w:annotationRef/>
      </w:r>
      <w:r>
        <w:t>Not HCl washed and why</w:t>
      </w:r>
    </w:p>
  </w:comment>
  <w:comment w:id="8" w:author="Nicholas Patrick Moran [2]" w:date="2020-12-10T17:44:00Z" w:initials="NPM">
    <w:p w14:paraId="3E09DF6D" w14:textId="77777777" w:rsidR="00A44A2F" w:rsidRPr="007E64AE" w:rsidRDefault="00A44A2F" w:rsidP="00A46E92">
      <w:r>
        <w:rPr>
          <w:rStyle w:val="CommentReference"/>
        </w:rPr>
        <w:annotationRef/>
      </w:r>
      <w:r w:rsidRPr="007E64AE">
        <w:t>A non-lethal sampling method for stable carbon</w:t>
      </w:r>
      <w:r w:rsidRPr="007E64AE">
        <w:br/>
        <w:t>and nitrogen isotope studies of tropical fishes</w:t>
      </w:r>
      <w:r w:rsidRPr="007E64AE">
        <w:br/>
        <w:t>Timothy D. JardineA,C, Richard J. HuntB, Bradley J. PuseyA</w:t>
      </w:r>
      <w:r w:rsidRPr="007E64AE">
        <w:br/>
        <w:t>and Stuart E. BunnA</w:t>
      </w:r>
    </w:p>
    <w:p w14:paraId="1BCD3F7A" w14:textId="77777777" w:rsidR="00A44A2F" w:rsidRPr="007E64AE" w:rsidRDefault="00A44A2F" w:rsidP="00A46E92">
      <w:r w:rsidRPr="007E64AE">
        <w:rPr>
          <w:noProof/>
          <w:lang w:val="en-GB" w:eastAsia="en-GB"/>
        </w:rPr>
        <w:drawing>
          <wp:inline distT="0" distB="0" distL="0" distR="0" wp14:anchorId="39052028" wp14:editId="14AF63D8">
            <wp:extent cx="304800" cy="304800"/>
            <wp:effectExtent l="0" t="0" r="0" b="0"/>
            <wp:docPr id="2" name="Picture 2" descr="Nicholas Mo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s-img-75" descr="Nicholas Mor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08EDDC" w14:textId="77777777" w:rsidR="00A44A2F" w:rsidRPr="007E64AE" w:rsidRDefault="00A44A2F" w:rsidP="00A46E92">
      <w:r w:rsidRPr="007E64AE">
        <w:t>Nicholas Moran</w:t>
      </w:r>
    </w:p>
    <w:p w14:paraId="6D99CFC9" w14:textId="77777777" w:rsidR="00A44A2F" w:rsidRPr="007E64AE" w:rsidRDefault="00A44A2F" w:rsidP="00A46E92">
      <w:r w:rsidRPr="007E64AE">
        <w:t>9:51 AM Sep 25</w:t>
      </w:r>
    </w:p>
    <w:p w14:paraId="40C53B12" w14:textId="77777777" w:rsidR="00A44A2F" w:rsidRPr="007E64AE" w:rsidRDefault="00A44A2F" w:rsidP="00A46E92">
      <w:r w:rsidRPr="007E64AE">
        <w:t>for saying fin clips are strongly correlated with soft tissue</w:t>
      </w:r>
    </w:p>
    <w:p w14:paraId="6977EE7D" w14:textId="77777777" w:rsidR="00A44A2F" w:rsidRDefault="00A44A2F" w:rsidP="00A46E92">
      <w:pPr>
        <w:pStyle w:val="CommentText"/>
      </w:pPr>
    </w:p>
  </w:comment>
  <w:comment w:id="9" w:author="Nicholas Patrick Moran" w:date="2022-05-24T16:58:00Z" w:initials="NPM">
    <w:p w14:paraId="650F3BC0" w14:textId="77777777" w:rsidR="00DA3D22" w:rsidRPr="00A44A2F" w:rsidRDefault="00DA3D22" w:rsidP="00DA3D22">
      <w:pPr>
        <w:rPr>
          <w:lang w:val="en-US"/>
        </w:rPr>
      </w:pPr>
      <w:r>
        <w:rPr>
          <w:rStyle w:val="CommentReference"/>
        </w:rPr>
        <w:annotationRef/>
      </w:r>
      <w:r>
        <w:rPr>
          <w:lang w:val="en-US"/>
        </w:rPr>
        <w:t>SW: “I’ve looked into the C:N ratios for sets 8, 9 and 4, and can’t see a reason why they might be different. You could compile all the sulphanilamide calibration data across all the batches (columns P, Q, R the yellow highlighted values at the end of each run, versus weights in column D on the N and C data corrected sheets) into one average calibration curve to give one equation each for C and N, and use the values from the curve equation for all data sets (copy into cells P2 and Q2 on the N and C data corrected sheets), rather than the individual ones. This would smooth any day to day differences, and with so many batches would be quite a robust way of doing things. You could also derive an upper and lower limit from the values to quantify the error. The % C and % N data are limited by the accuracy of your initial weighing, but this shouldn’t affect the C:N ratios.“</w:t>
      </w:r>
    </w:p>
  </w:comment>
  <w:comment w:id="10" w:author="Nicholas Patrick Moran" w:date="2022-05-24T17:05:00Z" w:initials="NPM">
    <w:p w14:paraId="3AF72B77" w14:textId="77777777" w:rsidR="00305FBA" w:rsidRDefault="00305FBA" w:rsidP="00305FBA">
      <w:pPr>
        <w:pStyle w:val="xmsolistparagraph"/>
        <w:shd w:val="clear" w:color="auto" w:fill="FFFFFF"/>
        <w:ind w:left="720" w:hanging="360"/>
        <w:rPr>
          <w:color w:val="000000"/>
        </w:rPr>
      </w:pPr>
      <w:r>
        <w:rPr>
          <w:rStyle w:val="CommentReference"/>
        </w:rPr>
        <w:annotationRef/>
      </w:r>
      <w:r>
        <w:rPr>
          <w:rFonts w:ascii="Calibri" w:hAnsi="Calibri" w:cs="Calibri"/>
          <w:color w:val="FF0000"/>
          <w:sz w:val="22"/>
          <w:szCs w:val="22"/>
          <w:bdr w:val="none" w:sz="0" w:space="0" w:color="auto" w:frame="1"/>
          <w:lang w:val="en-US"/>
        </w:rPr>
        <w:t>The two methods for correcting the data from this instrument should produce very similar results, and if they don’t, it usually points to an error in the spreadsheet. We run N2 and CO2 reference gas pulses on each line of analysis, and the instrument generates isotope ratio and delta values relative to the reference gas values. Column I shows the measured d15N and d13C values, and column L shows the isotope ratios of masses 28:29 for molecular nitrogen and 44:45 for carbon dioxide relative to the ratios of the reference gases. In addition, we run casein as a reference (this is combusted and goes through the same analysis as the samples), and collagen, to check the value of the casein and to check for drift. The ratio correction uses the delta equation to calculate a delta value from the relationship between the measured isotope ratios of the sample and those of the reference material (column M), relative to the isotope ratios of the N2 or CO2 reference gases. This method bypasses the delta values calculated by the instrument (column I).  </w:t>
      </w:r>
    </w:p>
    <w:p w14:paraId="374B3E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5C9D75A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 xml:space="preserve">corrected (to measured reference relative to reference gas) </w:t>
      </w:r>
      <w:r>
        <w:rPr>
          <w:rFonts w:ascii="Calibri" w:hAnsi="Calibri" w:cs="Calibri"/>
          <w:color w:val="FF0000"/>
          <w:sz w:val="22"/>
          <w:szCs w:val="22"/>
          <w:bdr w:val="none" w:sz="0" w:space="0" w:color="auto" w:frame="1"/>
          <w:lang w:val="en-US"/>
        </w:rPr>
        <w:t xml:space="preserve">= (((R </w:t>
      </w:r>
      <w:r>
        <w:rPr>
          <w:rFonts w:ascii="Calibri" w:hAnsi="Calibri" w:cs="Calibri"/>
          <w:color w:val="FF0000"/>
          <w:sz w:val="22"/>
          <w:szCs w:val="22"/>
          <w:bdr w:val="none" w:sz="0" w:space="0" w:color="auto" w:frame="1"/>
          <w:vertAlign w:val="subscript"/>
          <w:lang w:val="en-US"/>
        </w:rPr>
        <w:t>measured</w:t>
      </w:r>
      <w:r>
        <w:rPr>
          <w:rFonts w:ascii="Calibri" w:hAnsi="Calibri" w:cs="Calibri"/>
          <w:color w:val="FF0000"/>
          <w:sz w:val="22"/>
          <w:szCs w:val="22"/>
          <w:bdr w:val="none" w:sz="0" w:space="0" w:color="auto" w:frame="1"/>
          <w:lang w:val="en-US"/>
        </w:rPr>
        <w:t xml:space="preserve">/R </w:t>
      </w:r>
      <w:r>
        <w:rPr>
          <w:rFonts w:ascii="Calibri" w:hAnsi="Calibri" w:cs="Calibri"/>
          <w:color w:val="FF0000"/>
          <w:sz w:val="22"/>
          <w:szCs w:val="22"/>
          <w:bdr w:val="none" w:sz="0" w:space="0" w:color="auto" w:frame="1"/>
          <w:vertAlign w:val="subscript"/>
          <w:lang w:val="en-US"/>
        </w:rPr>
        <w:t>reference</w:t>
      </w:r>
      <w:r>
        <w:rPr>
          <w:rFonts w:ascii="Calibri" w:hAnsi="Calibri" w:cs="Calibri"/>
          <w:color w:val="FF0000"/>
          <w:sz w:val="22"/>
          <w:szCs w:val="22"/>
          <w:bdr w:val="none" w:sz="0" w:space="0" w:color="auto" w:frame="1"/>
          <w:lang w:val="en-US"/>
        </w:rPr>
        <w:t>)-1) x1000)) </w:t>
      </w:r>
    </w:p>
    <w:p w14:paraId="1FB67230"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354766F7"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Because the instrument runs in continuous flow, the reference gases are simply high purity tank gases, not calibrated and certified isotope reference gases (which are only available in very small volumes), so although the ratio equation calibrates relative to the reference gases, we still need to correct these values to something with ‘known’ or ‘accepted’ values.  </w:t>
      </w:r>
    </w:p>
    <w:p w14:paraId="0F45EF2B"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For this we use delta values from a reference material, casein, which has been measured relative to IAEA certified reference materials in an interlaboratory comparison to give an ‘accepted’ value for d15N and d13C. Column N corrects the delta value generated from the ratio equation above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for short) relative to the ‘accepted’ delta value for casein. </w:t>
      </w:r>
    </w:p>
    <w:p w14:paraId="08F50B8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xml:space="preserve">sample </w:t>
      </w:r>
      <w:r>
        <w:rPr>
          <w:rFonts w:ascii="Calibri" w:hAnsi="Calibri" w:cs="Calibri"/>
          <w:color w:val="FF0000"/>
          <w:sz w:val="22"/>
          <w:szCs w:val="22"/>
          <w:bdr w:val="none" w:sz="0" w:space="0" w:color="auto" w:frame="1"/>
          <w:vertAlign w:val="subscript"/>
          <w:lang w:val="en-US"/>
        </w:rPr>
        <w:t>corrected to accepted reference</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 xml:space="preserve"> +((sample </w:t>
      </w:r>
      <w:r>
        <w:rPr>
          <w:rFonts w:ascii="Calibri" w:hAnsi="Calibri" w:cs="Calibri"/>
          <w:color w:val="FF0000"/>
          <w:sz w:val="22"/>
          <w:szCs w:val="22"/>
          <w:bdr w:val="none" w:sz="0" w:space="0" w:color="auto" w:frame="1"/>
          <w:vertAlign w:val="subscript"/>
          <w:lang w:val="en-US"/>
        </w:rPr>
        <w:t>corrected…</w:t>
      </w:r>
      <w:r>
        <w:rPr>
          <w:rFonts w:ascii="Calibri" w:hAnsi="Calibri" w:cs="Calibri"/>
          <w:color w:val="FF0000"/>
          <w:sz w:val="22"/>
          <w:szCs w:val="22"/>
          <w:bdr w:val="none" w:sz="0" w:space="0" w:color="auto" w:frame="1"/>
          <w:lang w:val="en-US"/>
        </w:rPr>
        <w:t xml:space="preserve"> x reference </w:t>
      </w:r>
      <w:r>
        <w:rPr>
          <w:rFonts w:ascii="Calibri" w:hAnsi="Calibri" w:cs="Calibri"/>
          <w:color w:val="FF0000"/>
          <w:sz w:val="22"/>
          <w:szCs w:val="22"/>
          <w:bdr w:val="none" w:sz="0" w:space="0" w:color="auto" w:frame="1"/>
          <w:vertAlign w:val="subscript"/>
          <w:lang w:val="en-US"/>
        </w:rPr>
        <w:t>accepted</w:t>
      </w:r>
      <w:r>
        <w:rPr>
          <w:rFonts w:ascii="Calibri" w:hAnsi="Calibri" w:cs="Calibri"/>
          <w:color w:val="FF0000"/>
          <w:sz w:val="22"/>
          <w:szCs w:val="22"/>
          <w:bdr w:val="none" w:sz="0" w:space="0" w:color="auto" w:frame="1"/>
          <w:lang w:val="en-US"/>
        </w:rPr>
        <w:t>)/1000) </w:t>
      </w:r>
    </w:p>
    <w:p w14:paraId="3BC72742"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239EF2F"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 </w:t>
      </w:r>
    </w:p>
    <w:p w14:paraId="6399C09A"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The offset method calculates as single offset correction value from the average measured </w:t>
      </w:r>
    </w:p>
    <w:p w14:paraId="1C7ECEAE" w14:textId="77777777" w:rsidR="00305FBA" w:rsidRDefault="00305FBA" w:rsidP="00305FBA">
      <w:pPr>
        <w:pStyle w:val="xmsolistparagraph"/>
        <w:shd w:val="clear" w:color="auto" w:fill="FFFFFF"/>
        <w:ind w:left="720" w:hanging="360"/>
        <w:rPr>
          <w:color w:val="000000"/>
        </w:rPr>
      </w:pPr>
      <w:r>
        <w:rPr>
          <w:rFonts w:ascii="Calibri" w:hAnsi="Calibri" w:cs="Calibri"/>
          <w:color w:val="FF0000"/>
          <w:sz w:val="22"/>
          <w:szCs w:val="22"/>
          <w:bdr w:val="none" w:sz="0" w:space="0" w:color="auto" w:frame="1"/>
          <w:lang w:val="en-US"/>
        </w:rPr>
        <w:t>values of the casein reference materials relative to the accepted value for casein, by subtracting the mean measured value from the accepted value. All samples measured delta values are corrected by adding offset value to the measured value produced by the instrument.  </w:t>
      </w:r>
    </w:p>
    <w:p w14:paraId="47CBB0EB" w14:textId="77777777" w:rsidR="00305FBA" w:rsidRDefault="00305FBA" w:rsidP="00305FBA">
      <w:pPr>
        <w:pStyle w:val="CommentText"/>
      </w:pPr>
    </w:p>
  </w:comment>
  <w:comment w:id="11" w:author="Nicholas Patrick Moran" w:date="2022-05-24T17:08:00Z" w:initials="NPM">
    <w:p w14:paraId="6C4EFAB0" w14:textId="77777777" w:rsidR="00305FBA" w:rsidRDefault="00305FBA" w:rsidP="00305FBA">
      <w:pPr>
        <w:pStyle w:val="CommentText"/>
      </w:pPr>
      <w:r>
        <w:rPr>
          <w:rStyle w:val="CommentReference"/>
        </w:rPr>
        <w:annotationRef/>
      </w:r>
      <w:r>
        <w:t>Add something about %C and %N estimates</w:t>
      </w:r>
    </w:p>
  </w:comment>
  <w:comment w:id="12" w:author="Nicholas Patrick Moran [2]" w:date="2020-12-10T17:44:00Z" w:initials="NPM">
    <w:p w14:paraId="7419B427" w14:textId="77777777" w:rsidR="00A44A2F" w:rsidRPr="007E64AE" w:rsidRDefault="00A44A2F" w:rsidP="002371C8">
      <w:r>
        <w:rPr>
          <w:rStyle w:val="CommentReference"/>
        </w:rPr>
        <w:annotationRef/>
      </w:r>
      <w:r w:rsidRPr="007E64AE">
        <w:t>Following one week of acclimation to the holding conditions, individual fish</w:t>
      </w:r>
      <w:r w:rsidRPr="007E64AE">
        <w:br/>
        <w:t>were tagged with passive integrated transponder tags (PIT tags; 12 × 2 mm; 0.1 g; Oregon RFID) into</w:t>
      </w:r>
      <w:r w:rsidRPr="007E64AE">
        <w:br/>
        <w:t>the body cavity using disposable 12.2-gauge syringe implanters, and fish weights and lengths were</w:t>
      </w:r>
      <w:r w:rsidRPr="007E64AE">
        <w:br/>
        <w:t>noted.</w:t>
      </w:r>
    </w:p>
    <w:p w14:paraId="19212B70" w14:textId="77777777" w:rsidR="00A44A2F" w:rsidRDefault="00A44A2F" w:rsidP="002371C8">
      <w:pPr>
        <w:pStyle w:val="CommentText"/>
      </w:pPr>
    </w:p>
  </w:comment>
  <w:comment w:id="13" w:author="Nicholas Patrick Moran" w:date="2022-05-18T15:33:00Z" w:initials="NPM">
    <w:p w14:paraId="7C07DDCF" w14:textId="54D549AE" w:rsidR="00A44A2F" w:rsidRDefault="00A44A2F">
      <w:pPr>
        <w:pStyle w:val="CommentText"/>
      </w:pPr>
      <w:r>
        <w:rPr>
          <w:rStyle w:val="CommentReference"/>
        </w:rPr>
        <w:annotationRef/>
      </w:r>
    </w:p>
  </w:comment>
  <w:comment w:id="14" w:author="Nicholas Patrick Moran" w:date="2022-05-18T15:33:00Z" w:initials="NPM">
    <w:p w14:paraId="6E2FB21D" w14:textId="77777777" w:rsidR="00A44A2F" w:rsidRDefault="00A44A2F" w:rsidP="007B136C">
      <w:pPr>
        <w:pStyle w:val="Heading1"/>
        <w:shd w:val="clear" w:color="auto" w:fill="FFFFFF"/>
        <w:spacing w:before="120" w:after="120" w:line="450" w:lineRule="atLeast"/>
        <w:rPr>
          <w:rFonts w:ascii="icomoon" w:hAnsi="icomoon"/>
          <w:color w:val="1C1D1E"/>
          <w:sz w:val="48"/>
          <w:szCs w:val="48"/>
          <w:lang w:eastAsia="en-GB"/>
        </w:rPr>
      </w:pPr>
      <w:r>
        <w:rPr>
          <w:rStyle w:val="CommentReference"/>
        </w:rPr>
        <w:annotationRef/>
      </w:r>
      <w:r>
        <w:rPr>
          <w:rFonts w:ascii="icomoon" w:hAnsi="icomoon"/>
          <w:color w:val="1C1D1E"/>
        </w:rPr>
        <w:t>Criteria for acceptable studies of animal personality and behavioural syndromes</w:t>
      </w:r>
    </w:p>
    <w:p w14:paraId="36D105A9" w14:textId="77777777" w:rsidR="00A44A2F" w:rsidRDefault="001139FA" w:rsidP="007B136C">
      <w:pPr>
        <w:shd w:val="clear" w:color="auto" w:fill="FFFFFF"/>
        <w:rPr>
          <w:rFonts w:ascii="icomoon" w:hAnsi="icomoon"/>
          <w:color w:val="8B8B8B"/>
          <w:sz w:val="21"/>
          <w:szCs w:val="21"/>
        </w:rPr>
      </w:pPr>
      <w:hyperlink r:id="rId2" w:history="1">
        <w:r w:rsidR="00A44A2F">
          <w:rPr>
            <w:rStyle w:val="Hyperlink"/>
            <w:rFonts w:ascii="icomoon" w:hAnsi="icomoon"/>
            <w:color w:val="005274"/>
            <w:sz w:val="21"/>
            <w:szCs w:val="21"/>
            <w:bdr w:val="none" w:sz="0" w:space="0" w:color="auto" w:frame="1"/>
          </w:rPr>
          <w:t>Niels J. Dingemanse</w:t>
        </w:r>
      </w:hyperlink>
      <w:r w:rsidR="00A44A2F">
        <w:rPr>
          <w:rStyle w:val="comma-separator"/>
          <w:rFonts w:ascii="icomoon" w:hAnsi="icomoon"/>
          <w:color w:val="8B8B8B"/>
          <w:sz w:val="21"/>
          <w:szCs w:val="21"/>
          <w:bdr w:val="none" w:sz="0" w:space="0" w:color="auto" w:frame="1"/>
        </w:rPr>
        <w:t>,</w:t>
      </w:r>
      <w:hyperlink r:id="rId3" w:history="1">
        <w:r w:rsidR="00A44A2F">
          <w:rPr>
            <w:rStyle w:val="Hyperlink"/>
            <w:rFonts w:ascii="icomoon" w:hAnsi="icomoon"/>
            <w:color w:val="005274"/>
            <w:sz w:val="21"/>
            <w:szCs w:val="21"/>
            <w:bdr w:val="none" w:sz="0" w:space="0" w:color="auto" w:frame="1"/>
          </w:rPr>
          <w:t>Jonathan Wright</w:t>
        </w:r>
      </w:hyperlink>
    </w:p>
    <w:p w14:paraId="0BD2F971" w14:textId="77777777" w:rsidR="00A44A2F" w:rsidRDefault="00A44A2F" w:rsidP="007B136C">
      <w:pPr>
        <w:shd w:val="clear" w:color="auto" w:fill="FFFFFF"/>
        <w:rPr>
          <w:rFonts w:ascii="icomoon" w:hAnsi="icomoon"/>
          <w:color w:val="767676"/>
          <w:sz w:val="21"/>
          <w:szCs w:val="21"/>
        </w:rPr>
      </w:pPr>
      <w:r>
        <w:rPr>
          <w:rStyle w:val="epub-state"/>
          <w:rFonts w:ascii="icomoon" w:hAnsi="icomoon"/>
          <w:color w:val="8B8B8B"/>
          <w:sz w:val="21"/>
          <w:szCs w:val="21"/>
        </w:rPr>
        <w:t xml:space="preserve">First published: </w:t>
      </w:r>
      <w:r>
        <w:rPr>
          <w:rStyle w:val="epub-date"/>
          <w:rFonts w:ascii="icomoon" w:hAnsi="icomoon"/>
          <w:color w:val="1C1D1E"/>
          <w:sz w:val="21"/>
          <w:szCs w:val="21"/>
        </w:rPr>
        <w:t>26 August 2020</w:t>
      </w:r>
    </w:p>
    <w:p w14:paraId="37B81DBF"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 </w:t>
      </w:r>
    </w:p>
    <w:p w14:paraId="2D59FCFB" w14:textId="77777777" w:rsidR="00A44A2F" w:rsidRDefault="001139FA" w:rsidP="007B136C">
      <w:pPr>
        <w:shd w:val="clear" w:color="auto" w:fill="FFFFFF"/>
        <w:rPr>
          <w:rFonts w:ascii="icomoon" w:hAnsi="icomoon"/>
          <w:color w:val="767676"/>
          <w:sz w:val="21"/>
          <w:szCs w:val="21"/>
        </w:rPr>
      </w:pPr>
      <w:hyperlink r:id="rId4" w:history="1">
        <w:r w:rsidR="00A44A2F">
          <w:rPr>
            <w:rStyle w:val="Hyperlink"/>
            <w:rFonts w:ascii="icomoon" w:hAnsi="icomoon"/>
            <w:b/>
            <w:bCs/>
            <w:color w:val="005274"/>
            <w:sz w:val="21"/>
            <w:szCs w:val="21"/>
          </w:rPr>
          <w:t>https://doi.org/10.1111/eth.13082</w:t>
        </w:r>
      </w:hyperlink>
    </w:p>
    <w:p w14:paraId="704B05CB" w14:textId="77777777" w:rsidR="00A44A2F" w:rsidRDefault="00A44A2F" w:rsidP="007B136C">
      <w:pPr>
        <w:shd w:val="clear" w:color="auto" w:fill="FFFFFF"/>
        <w:rPr>
          <w:rFonts w:ascii="icomoon" w:hAnsi="icomoon"/>
          <w:color w:val="767676"/>
          <w:sz w:val="21"/>
          <w:szCs w:val="21"/>
        </w:rPr>
      </w:pPr>
      <w:r>
        <w:rPr>
          <w:rFonts w:ascii="icomoon" w:hAnsi="icomoon"/>
          <w:color w:val="767676"/>
          <w:sz w:val="21"/>
          <w:szCs w:val="21"/>
        </w:rPr>
        <w:t>Citations: </w:t>
      </w:r>
      <w:hyperlink r:id="rId5" w:anchor="citedby-section" w:history="1">
        <w:r>
          <w:rPr>
            <w:rStyle w:val="Hyperlink"/>
            <w:rFonts w:ascii="icomoon" w:hAnsi="icomoon"/>
            <w:color w:val="005274"/>
            <w:sz w:val="21"/>
            <w:szCs w:val="21"/>
          </w:rPr>
          <w:t>21</w:t>
        </w:r>
      </w:hyperlink>
    </w:p>
    <w:p w14:paraId="56212A37" w14:textId="515D6CDA" w:rsidR="00A44A2F" w:rsidRDefault="00A44A2F">
      <w:pPr>
        <w:pStyle w:val="CommentText"/>
      </w:pPr>
    </w:p>
  </w:comment>
  <w:comment w:id="15" w:author="Nicholas Patrick Moran" w:date="2022-05-20T12:40:00Z" w:initials="NPM">
    <w:p w14:paraId="22F2F5A2" w14:textId="50C3A09E" w:rsidR="00A44A2F" w:rsidRDefault="00A44A2F">
      <w:pPr>
        <w:pStyle w:val="CommentText"/>
      </w:pPr>
      <w:r>
        <w:rPr>
          <w:rStyle w:val="CommentReference"/>
        </w:rPr>
        <w:annotationRef/>
      </w:r>
      <w:r w:rsidRPr="00DC00B2">
        <w:t>Recent Bayesian stable-isotope mixing models are highly sensitive to variation in discrimination factors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8712B9" w15:done="0"/>
  <w15:commentEx w15:paraId="5511BF60" w15:done="0"/>
  <w15:commentEx w15:paraId="17C22346" w15:done="0"/>
  <w15:commentEx w15:paraId="106C2CF6" w15:done="0"/>
  <w15:commentEx w15:paraId="10939184" w15:done="0"/>
  <w15:commentEx w15:paraId="2C295F53" w15:done="0"/>
  <w15:commentEx w15:paraId="6977EE7D" w15:done="0"/>
  <w15:commentEx w15:paraId="650F3BC0" w15:done="0"/>
  <w15:commentEx w15:paraId="47CBB0EB" w15:done="0"/>
  <w15:commentEx w15:paraId="6C4EFAB0" w15:done="0"/>
  <w15:commentEx w15:paraId="19212B70" w15:done="0"/>
  <w15:commentEx w15:paraId="7C07DDCF" w15:done="0"/>
  <w15:commentEx w15:paraId="56212A37" w15:done="0"/>
  <w15:commentEx w15:paraId="22F2F5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FC9E03" w16cex:dateUtc="2021-01-11T14:35:00Z"/>
  <w16cex:commentExtensible w16cex:durableId="23FCB636" w16cex:dateUtc="2021-03-17T16:09:00Z"/>
  <w16cex:commentExtensible w16cex:durableId="24242C6E" w16cex:dateUtc="2021-04-16T13:31:00Z"/>
  <w16cex:commentExtensible w16cex:durableId="23FC9E07" w16cex:dateUtc="2021-03-15T13:54:00Z"/>
  <w16cex:commentExtensible w16cex:durableId="24242C5B" w16cex:dateUtc="2020-12-10T16:44:00Z"/>
  <w16cex:commentExtensible w16cex:durableId="24242C5C" w16cex:dateUtc="2020-12-10T16:38:00Z"/>
  <w16cex:commentExtensible w16cex:durableId="24242C5D" w16cex:dateUtc="2020-12-10T16:38:00Z"/>
  <w16cex:commentExtensible w16cex:durableId="24242C5E" w16cex:dateUtc="2020-12-10T1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8712B9" w16cid:durableId="23FC9E03"/>
  <w16cid:commentId w16cid:paraId="51444DE2" w16cid:durableId="23FCB636"/>
  <w16cid:commentId w16cid:paraId="17C22346" w16cid:durableId="24242C6E"/>
  <w16cid:commentId w16cid:paraId="3B2B576A" w16cid:durableId="23FC9E07"/>
  <w16cid:commentId w16cid:paraId="19212B70" w16cid:durableId="24242C5B"/>
  <w16cid:commentId w16cid:paraId="7FFED93D" w16cid:durableId="24242C5C"/>
  <w16cid:commentId w16cid:paraId="378B2D1C" w16cid:durableId="24242C5D"/>
  <w16cid:commentId w16cid:paraId="6BC96411" w16cid:durableId="24242C5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C8E484" w14:textId="77777777" w:rsidR="001139FA" w:rsidRDefault="001139FA" w:rsidP="002371C8">
      <w:r>
        <w:separator/>
      </w:r>
    </w:p>
  </w:endnote>
  <w:endnote w:type="continuationSeparator" w:id="0">
    <w:p w14:paraId="06BB55C2" w14:textId="77777777" w:rsidR="001139FA" w:rsidRDefault="001139FA" w:rsidP="00237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comoon">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07F07" w14:textId="77777777" w:rsidR="001139FA" w:rsidRDefault="001139FA" w:rsidP="002371C8">
      <w:r>
        <w:separator/>
      </w:r>
    </w:p>
  </w:footnote>
  <w:footnote w:type="continuationSeparator" w:id="0">
    <w:p w14:paraId="6545490C" w14:textId="77777777" w:rsidR="001139FA" w:rsidRDefault="001139FA" w:rsidP="00237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66AC7"/>
    <w:multiLevelType w:val="hybridMultilevel"/>
    <w:tmpl w:val="5D52B09A"/>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E6571B"/>
    <w:multiLevelType w:val="multilevel"/>
    <w:tmpl w:val="07FA6E10"/>
    <w:lvl w:ilvl="0">
      <w:start w:val="1"/>
      <w:numFmt w:val="upperRoman"/>
      <w:pStyle w:val="Heading3"/>
      <w:lvlText w:val="%1."/>
      <w:lvlJc w:val="right"/>
      <w:pPr>
        <w:ind w:left="8583"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B4CC2"/>
    <w:multiLevelType w:val="multilevel"/>
    <w:tmpl w:val="F980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3135B"/>
    <w:multiLevelType w:val="hybridMultilevel"/>
    <w:tmpl w:val="3320D7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617E0"/>
    <w:multiLevelType w:val="multilevel"/>
    <w:tmpl w:val="4A4CB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922E8D"/>
    <w:multiLevelType w:val="hybridMultilevel"/>
    <w:tmpl w:val="223220C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B627B9"/>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F64C94"/>
    <w:multiLevelType w:val="multilevel"/>
    <w:tmpl w:val="23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025DE"/>
    <w:multiLevelType w:val="multilevel"/>
    <w:tmpl w:val="D8F4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6C4676"/>
    <w:multiLevelType w:val="hybridMultilevel"/>
    <w:tmpl w:val="D08C4762"/>
    <w:lvl w:ilvl="0" w:tplc="0409001B">
      <w:start w:val="1"/>
      <w:numFmt w:val="lowerRoman"/>
      <w:lvlText w:val="%1."/>
      <w:lvlJc w:val="right"/>
      <w:pPr>
        <w:ind w:left="1080" w:hanging="360"/>
      </w:pPr>
    </w:lvl>
    <w:lvl w:ilvl="1" w:tplc="08090019" w:tentative="1">
      <w:start w:val="1"/>
      <w:numFmt w:val="lowerLetter"/>
      <w:lvlText w:val="%2."/>
      <w:lvlJc w:val="left"/>
      <w:pPr>
        <w:ind w:left="1020" w:hanging="360"/>
      </w:pPr>
    </w:lvl>
    <w:lvl w:ilvl="2" w:tplc="0809001B" w:tentative="1">
      <w:start w:val="1"/>
      <w:numFmt w:val="lowerRoman"/>
      <w:lvlText w:val="%3."/>
      <w:lvlJc w:val="right"/>
      <w:pPr>
        <w:ind w:left="1740" w:hanging="180"/>
      </w:pPr>
    </w:lvl>
    <w:lvl w:ilvl="3" w:tplc="0809000F" w:tentative="1">
      <w:start w:val="1"/>
      <w:numFmt w:val="decimal"/>
      <w:lvlText w:val="%4."/>
      <w:lvlJc w:val="left"/>
      <w:pPr>
        <w:ind w:left="2460" w:hanging="360"/>
      </w:pPr>
    </w:lvl>
    <w:lvl w:ilvl="4" w:tplc="08090019" w:tentative="1">
      <w:start w:val="1"/>
      <w:numFmt w:val="lowerLetter"/>
      <w:lvlText w:val="%5."/>
      <w:lvlJc w:val="left"/>
      <w:pPr>
        <w:ind w:left="3180" w:hanging="360"/>
      </w:pPr>
    </w:lvl>
    <w:lvl w:ilvl="5" w:tplc="0809001B" w:tentative="1">
      <w:start w:val="1"/>
      <w:numFmt w:val="lowerRoman"/>
      <w:lvlText w:val="%6."/>
      <w:lvlJc w:val="right"/>
      <w:pPr>
        <w:ind w:left="3900" w:hanging="180"/>
      </w:pPr>
    </w:lvl>
    <w:lvl w:ilvl="6" w:tplc="0809000F" w:tentative="1">
      <w:start w:val="1"/>
      <w:numFmt w:val="decimal"/>
      <w:lvlText w:val="%7."/>
      <w:lvlJc w:val="left"/>
      <w:pPr>
        <w:ind w:left="4620" w:hanging="360"/>
      </w:pPr>
    </w:lvl>
    <w:lvl w:ilvl="7" w:tplc="08090019" w:tentative="1">
      <w:start w:val="1"/>
      <w:numFmt w:val="lowerLetter"/>
      <w:lvlText w:val="%8."/>
      <w:lvlJc w:val="left"/>
      <w:pPr>
        <w:ind w:left="5340" w:hanging="360"/>
      </w:pPr>
    </w:lvl>
    <w:lvl w:ilvl="8" w:tplc="0809001B" w:tentative="1">
      <w:start w:val="1"/>
      <w:numFmt w:val="lowerRoman"/>
      <w:lvlText w:val="%9."/>
      <w:lvlJc w:val="right"/>
      <w:pPr>
        <w:ind w:left="6060" w:hanging="180"/>
      </w:pPr>
    </w:lvl>
  </w:abstractNum>
  <w:abstractNum w:abstractNumId="10" w15:restartNumberingAfterBreak="0">
    <w:nsid w:val="3B003EF8"/>
    <w:multiLevelType w:val="multilevel"/>
    <w:tmpl w:val="C01C9A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148CE"/>
    <w:multiLevelType w:val="hybridMultilevel"/>
    <w:tmpl w:val="ABC8B0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BE0173"/>
    <w:multiLevelType w:val="multilevel"/>
    <w:tmpl w:val="74847B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B154B3"/>
    <w:multiLevelType w:val="hybridMultilevel"/>
    <w:tmpl w:val="5E707CBC"/>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E80A9E"/>
    <w:multiLevelType w:val="multilevel"/>
    <w:tmpl w:val="03202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25770B"/>
    <w:multiLevelType w:val="multilevel"/>
    <w:tmpl w:val="8BF6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455CCD"/>
    <w:multiLevelType w:val="multilevel"/>
    <w:tmpl w:val="F490CA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8B5E3E"/>
    <w:multiLevelType w:val="multilevel"/>
    <w:tmpl w:val="9BF6D8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7D1158"/>
    <w:multiLevelType w:val="hybridMultilevel"/>
    <w:tmpl w:val="B526F69A"/>
    <w:lvl w:ilvl="0" w:tplc="04090013">
      <w:start w:val="1"/>
      <w:numFmt w:val="upperRoman"/>
      <w:lvlText w:val="%1."/>
      <w:lvlJc w:val="right"/>
      <w:pPr>
        <w:ind w:left="780" w:hanging="360"/>
      </w:pPr>
    </w:lvl>
    <w:lvl w:ilvl="1" w:tplc="0409001B">
      <w:start w:val="1"/>
      <w:numFmt w:val="lowerRoman"/>
      <w:lvlText w:val="%2."/>
      <w:lvlJc w:val="righ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9" w15:restartNumberingAfterBreak="0">
    <w:nsid w:val="75BD37B0"/>
    <w:multiLevelType w:val="hybridMultilevel"/>
    <w:tmpl w:val="4634A1F2"/>
    <w:lvl w:ilvl="0" w:tplc="0409001B">
      <w:start w:val="1"/>
      <w:numFmt w:val="lowerRoman"/>
      <w:lvlText w:val="%1."/>
      <w:lvlJc w:val="right"/>
      <w:pPr>
        <w:ind w:left="150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10191A"/>
    <w:multiLevelType w:val="multilevel"/>
    <w:tmpl w:val="16B2EC06"/>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0"/>
    <w:lvlOverride w:ilvl="0">
      <w:lvl w:ilvl="0">
        <w:numFmt w:val="decimal"/>
        <w:lvlText w:val="%1."/>
        <w:lvlJc w:val="left"/>
      </w:lvl>
    </w:lvlOverride>
  </w:num>
  <w:num w:numId="3">
    <w:abstractNumId w:val="4"/>
  </w:num>
  <w:num w:numId="4">
    <w:abstractNumId w:val="2"/>
  </w:num>
  <w:num w:numId="5">
    <w:abstractNumId w:val="17"/>
    <w:lvlOverride w:ilvl="0">
      <w:lvl w:ilvl="0">
        <w:numFmt w:val="decimal"/>
        <w:lvlText w:val="%1."/>
        <w:lvlJc w:val="left"/>
      </w:lvl>
    </w:lvlOverride>
  </w:num>
  <w:num w:numId="6">
    <w:abstractNumId w:val="16"/>
    <w:lvlOverride w:ilvl="0">
      <w:lvl w:ilvl="0">
        <w:numFmt w:val="decimal"/>
        <w:lvlText w:val="%1."/>
        <w:lvlJc w:val="left"/>
      </w:lvl>
    </w:lvlOverride>
  </w:num>
  <w:num w:numId="7">
    <w:abstractNumId w:val="7"/>
  </w:num>
  <w:num w:numId="8">
    <w:abstractNumId w:val="15"/>
  </w:num>
  <w:num w:numId="9">
    <w:abstractNumId w:val="8"/>
  </w:num>
  <w:num w:numId="10">
    <w:abstractNumId w:val="14"/>
  </w:num>
  <w:num w:numId="11">
    <w:abstractNumId w:val="20"/>
  </w:num>
  <w:num w:numId="12">
    <w:abstractNumId w:val="18"/>
  </w:num>
  <w:num w:numId="13">
    <w:abstractNumId w:val="6"/>
  </w:num>
  <w:num w:numId="14">
    <w:abstractNumId w:val="13"/>
  </w:num>
  <w:num w:numId="15">
    <w:abstractNumId w:val="9"/>
  </w:num>
  <w:num w:numId="16">
    <w:abstractNumId w:val="5"/>
  </w:num>
  <w:num w:numId="17">
    <w:abstractNumId w:val="0"/>
  </w:num>
  <w:num w:numId="18">
    <w:abstractNumId w:val="11"/>
  </w:num>
  <w:num w:numId="19">
    <w:abstractNumId w:val="3"/>
  </w:num>
  <w:num w:numId="20">
    <w:abstractNumId w:val="19"/>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cholas Patrick Moran">
    <w15:presenceInfo w15:providerId="AD" w15:userId="S-1-5-21-4207196655-1284807994-987816898-1060239"/>
  </w15:person>
  <w15:person w15:author="Nicholas Patrick Moran [2]">
    <w15:presenceInfo w15:providerId="None" w15:userId="Nicholas Patrick Mor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A1"/>
    <w:rsid w:val="0000513A"/>
    <w:rsid w:val="00010A58"/>
    <w:rsid w:val="0002722B"/>
    <w:rsid w:val="000564EC"/>
    <w:rsid w:val="00060257"/>
    <w:rsid w:val="0007197D"/>
    <w:rsid w:val="00074315"/>
    <w:rsid w:val="0007722A"/>
    <w:rsid w:val="00095E41"/>
    <w:rsid w:val="00096FC3"/>
    <w:rsid w:val="000A2AB5"/>
    <w:rsid w:val="000B01F0"/>
    <w:rsid w:val="000C2777"/>
    <w:rsid w:val="000E704D"/>
    <w:rsid w:val="000F1A48"/>
    <w:rsid w:val="0010375A"/>
    <w:rsid w:val="001052B9"/>
    <w:rsid w:val="00110979"/>
    <w:rsid w:val="001139FA"/>
    <w:rsid w:val="00120133"/>
    <w:rsid w:val="0014313F"/>
    <w:rsid w:val="00147569"/>
    <w:rsid w:val="00170B6E"/>
    <w:rsid w:val="00171491"/>
    <w:rsid w:val="00175402"/>
    <w:rsid w:val="001B003E"/>
    <w:rsid w:val="001D14E9"/>
    <w:rsid w:val="001F1E92"/>
    <w:rsid w:val="001F237A"/>
    <w:rsid w:val="001F37CB"/>
    <w:rsid w:val="001F56F2"/>
    <w:rsid w:val="00210494"/>
    <w:rsid w:val="00215F9A"/>
    <w:rsid w:val="00223CBF"/>
    <w:rsid w:val="00231DD0"/>
    <w:rsid w:val="002371C8"/>
    <w:rsid w:val="00270170"/>
    <w:rsid w:val="0029383D"/>
    <w:rsid w:val="002A646F"/>
    <w:rsid w:val="002B1F34"/>
    <w:rsid w:val="002F491B"/>
    <w:rsid w:val="002F5C14"/>
    <w:rsid w:val="00300DE6"/>
    <w:rsid w:val="003043C0"/>
    <w:rsid w:val="00305FBA"/>
    <w:rsid w:val="00312102"/>
    <w:rsid w:val="00312462"/>
    <w:rsid w:val="003239B0"/>
    <w:rsid w:val="00324E59"/>
    <w:rsid w:val="0032563F"/>
    <w:rsid w:val="00336EB9"/>
    <w:rsid w:val="003473D9"/>
    <w:rsid w:val="00361CAF"/>
    <w:rsid w:val="00366478"/>
    <w:rsid w:val="00382657"/>
    <w:rsid w:val="0038592C"/>
    <w:rsid w:val="003911DE"/>
    <w:rsid w:val="003920AB"/>
    <w:rsid w:val="003A32F8"/>
    <w:rsid w:val="003C32B4"/>
    <w:rsid w:val="003D1081"/>
    <w:rsid w:val="003D3727"/>
    <w:rsid w:val="003D79AD"/>
    <w:rsid w:val="003E6FCC"/>
    <w:rsid w:val="003F1343"/>
    <w:rsid w:val="003F6F55"/>
    <w:rsid w:val="00402F4D"/>
    <w:rsid w:val="004113A1"/>
    <w:rsid w:val="00413D15"/>
    <w:rsid w:val="0042247F"/>
    <w:rsid w:val="0044465E"/>
    <w:rsid w:val="004472AB"/>
    <w:rsid w:val="00450A4D"/>
    <w:rsid w:val="00463E81"/>
    <w:rsid w:val="00467C3C"/>
    <w:rsid w:val="00471DD4"/>
    <w:rsid w:val="00473043"/>
    <w:rsid w:val="00496186"/>
    <w:rsid w:val="004A2031"/>
    <w:rsid w:val="004A5CE3"/>
    <w:rsid w:val="004B221B"/>
    <w:rsid w:val="004F42AD"/>
    <w:rsid w:val="004F555F"/>
    <w:rsid w:val="004F62AD"/>
    <w:rsid w:val="00510381"/>
    <w:rsid w:val="00520FC1"/>
    <w:rsid w:val="00535396"/>
    <w:rsid w:val="00552D36"/>
    <w:rsid w:val="00555D26"/>
    <w:rsid w:val="00567FC4"/>
    <w:rsid w:val="00581E2E"/>
    <w:rsid w:val="00582D30"/>
    <w:rsid w:val="00585717"/>
    <w:rsid w:val="005A79FF"/>
    <w:rsid w:val="005D01F0"/>
    <w:rsid w:val="00600EA3"/>
    <w:rsid w:val="00607A47"/>
    <w:rsid w:val="00625A40"/>
    <w:rsid w:val="00633AAE"/>
    <w:rsid w:val="00636462"/>
    <w:rsid w:val="00645D17"/>
    <w:rsid w:val="006542A8"/>
    <w:rsid w:val="0066346D"/>
    <w:rsid w:val="0068403D"/>
    <w:rsid w:val="0069369E"/>
    <w:rsid w:val="006B35D9"/>
    <w:rsid w:val="006B4535"/>
    <w:rsid w:val="006B792E"/>
    <w:rsid w:val="006E0177"/>
    <w:rsid w:val="006E3BBF"/>
    <w:rsid w:val="007036F8"/>
    <w:rsid w:val="00715FB4"/>
    <w:rsid w:val="00717A2E"/>
    <w:rsid w:val="0072456D"/>
    <w:rsid w:val="00727028"/>
    <w:rsid w:val="00727819"/>
    <w:rsid w:val="0073050C"/>
    <w:rsid w:val="007335D1"/>
    <w:rsid w:val="0073697C"/>
    <w:rsid w:val="007418DE"/>
    <w:rsid w:val="007715F6"/>
    <w:rsid w:val="007848F7"/>
    <w:rsid w:val="00794032"/>
    <w:rsid w:val="00794E67"/>
    <w:rsid w:val="007A6281"/>
    <w:rsid w:val="007B11D1"/>
    <w:rsid w:val="007B136C"/>
    <w:rsid w:val="007C3293"/>
    <w:rsid w:val="007E0B22"/>
    <w:rsid w:val="007E64AE"/>
    <w:rsid w:val="007E7460"/>
    <w:rsid w:val="007F2BE6"/>
    <w:rsid w:val="007F3FA1"/>
    <w:rsid w:val="00801028"/>
    <w:rsid w:val="008117A2"/>
    <w:rsid w:val="00833A98"/>
    <w:rsid w:val="0083444A"/>
    <w:rsid w:val="008512ED"/>
    <w:rsid w:val="00872CEF"/>
    <w:rsid w:val="008952AB"/>
    <w:rsid w:val="008B1465"/>
    <w:rsid w:val="008B303A"/>
    <w:rsid w:val="008B40F4"/>
    <w:rsid w:val="008B5394"/>
    <w:rsid w:val="008C3BC3"/>
    <w:rsid w:val="008F256B"/>
    <w:rsid w:val="008F627B"/>
    <w:rsid w:val="0091009E"/>
    <w:rsid w:val="009153E7"/>
    <w:rsid w:val="00917B89"/>
    <w:rsid w:val="00920F98"/>
    <w:rsid w:val="0092334C"/>
    <w:rsid w:val="0092622B"/>
    <w:rsid w:val="00943545"/>
    <w:rsid w:val="009456E7"/>
    <w:rsid w:val="00955D57"/>
    <w:rsid w:val="00961A5D"/>
    <w:rsid w:val="009728E6"/>
    <w:rsid w:val="0097725F"/>
    <w:rsid w:val="00992FE3"/>
    <w:rsid w:val="009A66EC"/>
    <w:rsid w:val="009A6FD4"/>
    <w:rsid w:val="009B5110"/>
    <w:rsid w:val="009C0053"/>
    <w:rsid w:val="009C1DE4"/>
    <w:rsid w:val="009C6C12"/>
    <w:rsid w:val="009D5023"/>
    <w:rsid w:val="009D56BC"/>
    <w:rsid w:val="009D5FC0"/>
    <w:rsid w:val="009E2694"/>
    <w:rsid w:val="009E69E2"/>
    <w:rsid w:val="009F7DD8"/>
    <w:rsid w:val="00A1461C"/>
    <w:rsid w:val="00A16C1A"/>
    <w:rsid w:val="00A30900"/>
    <w:rsid w:val="00A31FCE"/>
    <w:rsid w:val="00A44A2F"/>
    <w:rsid w:val="00A46E92"/>
    <w:rsid w:val="00A605A8"/>
    <w:rsid w:val="00A66370"/>
    <w:rsid w:val="00A706DA"/>
    <w:rsid w:val="00A72A80"/>
    <w:rsid w:val="00A85CBA"/>
    <w:rsid w:val="00A93F91"/>
    <w:rsid w:val="00AA1318"/>
    <w:rsid w:val="00AA17DD"/>
    <w:rsid w:val="00AA77A1"/>
    <w:rsid w:val="00AA7FF0"/>
    <w:rsid w:val="00AB1589"/>
    <w:rsid w:val="00AB7E26"/>
    <w:rsid w:val="00AC2CA0"/>
    <w:rsid w:val="00AF2FA8"/>
    <w:rsid w:val="00AF3B61"/>
    <w:rsid w:val="00B300D7"/>
    <w:rsid w:val="00B44EE6"/>
    <w:rsid w:val="00B731F8"/>
    <w:rsid w:val="00B73D25"/>
    <w:rsid w:val="00B87FB7"/>
    <w:rsid w:val="00B930AF"/>
    <w:rsid w:val="00BA0A78"/>
    <w:rsid w:val="00BA1396"/>
    <w:rsid w:val="00BB1384"/>
    <w:rsid w:val="00BB246B"/>
    <w:rsid w:val="00BB4C53"/>
    <w:rsid w:val="00BE6111"/>
    <w:rsid w:val="00C0669B"/>
    <w:rsid w:val="00C20BE5"/>
    <w:rsid w:val="00C23846"/>
    <w:rsid w:val="00C25DE4"/>
    <w:rsid w:val="00C635B8"/>
    <w:rsid w:val="00C658CC"/>
    <w:rsid w:val="00C77D49"/>
    <w:rsid w:val="00C947F2"/>
    <w:rsid w:val="00CA007C"/>
    <w:rsid w:val="00CA13E0"/>
    <w:rsid w:val="00CB1D5D"/>
    <w:rsid w:val="00CB49EB"/>
    <w:rsid w:val="00CC27CD"/>
    <w:rsid w:val="00CC2F21"/>
    <w:rsid w:val="00CD426B"/>
    <w:rsid w:val="00CD5AB0"/>
    <w:rsid w:val="00CD7667"/>
    <w:rsid w:val="00D04675"/>
    <w:rsid w:val="00D20661"/>
    <w:rsid w:val="00D36698"/>
    <w:rsid w:val="00D40DC4"/>
    <w:rsid w:val="00D41E4E"/>
    <w:rsid w:val="00D677A3"/>
    <w:rsid w:val="00D74E62"/>
    <w:rsid w:val="00D76465"/>
    <w:rsid w:val="00D81BD6"/>
    <w:rsid w:val="00D824D6"/>
    <w:rsid w:val="00D84F0D"/>
    <w:rsid w:val="00D86E72"/>
    <w:rsid w:val="00D92A56"/>
    <w:rsid w:val="00DA3C32"/>
    <w:rsid w:val="00DA3D22"/>
    <w:rsid w:val="00DA56BE"/>
    <w:rsid w:val="00DB6E4D"/>
    <w:rsid w:val="00DB73B0"/>
    <w:rsid w:val="00DC00B2"/>
    <w:rsid w:val="00E05137"/>
    <w:rsid w:val="00E069B7"/>
    <w:rsid w:val="00E1017C"/>
    <w:rsid w:val="00E112BA"/>
    <w:rsid w:val="00E71251"/>
    <w:rsid w:val="00E80ABB"/>
    <w:rsid w:val="00EB6F46"/>
    <w:rsid w:val="00EC4A7E"/>
    <w:rsid w:val="00EC57AC"/>
    <w:rsid w:val="00EE48A6"/>
    <w:rsid w:val="00EE7E83"/>
    <w:rsid w:val="00F21FAA"/>
    <w:rsid w:val="00F31610"/>
    <w:rsid w:val="00F36761"/>
    <w:rsid w:val="00F436D3"/>
    <w:rsid w:val="00F460CE"/>
    <w:rsid w:val="00F47B6B"/>
    <w:rsid w:val="00F50D13"/>
    <w:rsid w:val="00F5202F"/>
    <w:rsid w:val="00F556DC"/>
    <w:rsid w:val="00F60B43"/>
    <w:rsid w:val="00F66907"/>
    <w:rsid w:val="00F70C37"/>
    <w:rsid w:val="00F735AE"/>
    <w:rsid w:val="00F848A7"/>
    <w:rsid w:val="00FC4F75"/>
    <w:rsid w:val="00FC6180"/>
    <w:rsid w:val="00FD69F4"/>
  </w:rsids>
  <m:mathPr>
    <m:mathFont m:val="Cambria Math"/>
    <m:brkBin m:val="before"/>
    <m:brkBinSub m:val="--"/>
    <m:smallFrac m:val="0"/>
    <m:dispDef/>
    <m:lMargin m:val="0"/>
    <m:rMargin m:val="0"/>
    <m:defJc m:val="centerGroup"/>
    <m:wrapIndent m:val="1440"/>
    <m:intLim m:val="subSup"/>
    <m:naryLim m:val="undOvr"/>
  </m:mathPr>
  <w:themeFontLang w:val="en-GB" w:eastAsia="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C0FF9"/>
  <w15:chartTrackingRefBased/>
  <w15:docId w15:val="{040826E0-6991-4524-9AEB-7FE8A16C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1C8"/>
    <w:pPr>
      <w:spacing w:after="0" w:line="480" w:lineRule="auto"/>
    </w:pPr>
    <w:rPr>
      <w:rFonts w:ascii="Times New Roman" w:eastAsia="Times New Roman" w:hAnsi="Times New Roman" w:cs="Times New Roman"/>
      <w:color w:val="000000"/>
      <w:sz w:val="24"/>
      <w:szCs w:val="24"/>
      <w:lang w:eastAsia="en-AU"/>
    </w:rPr>
  </w:style>
  <w:style w:type="paragraph" w:styleId="Heading1">
    <w:name w:val="heading 1"/>
    <w:basedOn w:val="Normal"/>
    <w:next w:val="Normal"/>
    <w:link w:val="Heading1Char"/>
    <w:uiPriority w:val="9"/>
    <w:qFormat/>
    <w:rsid w:val="007B11D1"/>
    <w:pPr>
      <w:outlineLvl w:val="0"/>
    </w:pPr>
    <w:rPr>
      <w:b/>
      <w:bCs/>
      <w:sz w:val="28"/>
      <w:szCs w:val="32"/>
    </w:rPr>
  </w:style>
  <w:style w:type="paragraph" w:styleId="Heading2">
    <w:name w:val="heading 2"/>
    <w:basedOn w:val="Normal"/>
    <w:link w:val="Heading2Char"/>
    <w:uiPriority w:val="9"/>
    <w:qFormat/>
    <w:rsid w:val="00F47B6B"/>
    <w:pPr>
      <w:outlineLvl w:val="1"/>
    </w:pPr>
    <w:rPr>
      <w:b/>
      <w:bCs/>
    </w:rPr>
  </w:style>
  <w:style w:type="paragraph" w:styleId="Heading3">
    <w:name w:val="heading 3"/>
    <w:basedOn w:val="ListParagraph"/>
    <w:link w:val="Heading3Char"/>
    <w:uiPriority w:val="9"/>
    <w:qFormat/>
    <w:rsid w:val="0038592C"/>
    <w:pPr>
      <w:numPr>
        <w:numId w:val="21"/>
      </w:numPr>
      <w:ind w:left="426" w:hanging="142"/>
      <w:outlineLvl w:val="2"/>
    </w:pPr>
    <w:rPr>
      <w:i/>
      <w:iCs/>
    </w:rPr>
  </w:style>
  <w:style w:type="paragraph" w:styleId="Heading4">
    <w:name w:val="heading 4"/>
    <w:basedOn w:val="Normal"/>
    <w:next w:val="Normal"/>
    <w:link w:val="Heading4Char"/>
    <w:uiPriority w:val="9"/>
    <w:semiHidden/>
    <w:unhideWhenUsed/>
    <w:qFormat/>
    <w:rsid w:val="0027017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F7D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13A1"/>
    <w:pPr>
      <w:spacing w:before="100" w:beforeAutospacing="1" w:after="100" w:afterAutospacing="1" w:line="240" w:lineRule="auto"/>
    </w:pPr>
  </w:style>
  <w:style w:type="paragraph" w:styleId="BalloonText">
    <w:name w:val="Balloon Text"/>
    <w:basedOn w:val="Normal"/>
    <w:link w:val="BalloonTextChar"/>
    <w:uiPriority w:val="99"/>
    <w:semiHidden/>
    <w:unhideWhenUsed/>
    <w:rsid w:val="004113A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13A1"/>
    <w:rPr>
      <w:rFonts w:ascii="Segoe UI" w:hAnsi="Segoe UI" w:cs="Segoe UI"/>
      <w:sz w:val="18"/>
      <w:szCs w:val="18"/>
    </w:rPr>
  </w:style>
  <w:style w:type="paragraph" w:styleId="Header">
    <w:name w:val="header"/>
    <w:basedOn w:val="Normal"/>
    <w:link w:val="HeaderChar"/>
    <w:uiPriority w:val="99"/>
    <w:unhideWhenUsed/>
    <w:rsid w:val="00EE7E83"/>
    <w:pPr>
      <w:tabs>
        <w:tab w:val="center" w:pos="4513"/>
        <w:tab w:val="right" w:pos="9026"/>
      </w:tabs>
      <w:spacing w:line="240" w:lineRule="auto"/>
    </w:pPr>
  </w:style>
  <w:style w:type="character" w:customStyle="1" w:styleId="HeaderChar">
    <w:name w:val="Header Char"/>
    <w:basedOn w:val="DefaultParagraphFont"/>
    <w:link w:val="Header"/>
    <w:uiPriority w:val="99"/>
    <w:rsid w:val="00EE7E83"/>
  </w:style>
  <w:style w:type="paragraph" w:styleId="Footer">
    <w:name w:val="footer"/>
    <w:basedOn w:val="Normal"/>
    <w:link w:val="FooterChar"/>
    <w:uiPriority w:val="99"/>
    <w:unhideWhenUsed/>
    <w:rsid w:val="00EE7E83"/>
    <w:pPr>
      <w:tabs>
        <w:tab w:val="center" w:pos="4513"/>
        <w:tab w:val="right" w:pos="9026"/>
      </w:tabs>
      <w:spacing w:line="240" w:lineRule="auto"/>
    </w:pPr>
  </w:style>
  <w:style w:type="character" w:customStyle="1" w:styleId="FooterChar">
    <w:name w:val="Footer Char"/>
    <w:basedOn w:val="DefaultParagraphFont"/>
    <w:link w:val="Footer"/>
    <w:uiPriority w:val="99"/>
    <w:rsid w:val="00EE7E83"/>
  </w:style>
  <w:style w:type="character" w:styleId="LineNumber">
    <w:name w:val="line number"/>
    <w:basedOn w:val="DefaultParagraphFont"/>
    <w:uiPriority w:val="99"/>
    <w:semiHidden/>
    <w:unhideWhenUsed/>
    <w:rsid w:val="00EE7E83"/>
  </w:style>
  <w:style w:type="character" w:styleId="Hyperlink">
    <w:name w:val="Hyperlink"/>
    <w:basedOn w:val="DefaultParagraphFont"/>
    <w:uiPriority w:val="99"/>
    <w:unhideWhenUsed/>
    <w:rsid w:val="009153E7"/>
    <w:rPr>
      <w:color w:val="0000FF"/>
      <w:u w:val="single"/>
    </w:rPr>
  </w:style>
  <w:style w:type="character" w:customStyle="1" w:styleId="UnresolvedMention1">
    <w:name w:val="Unresolved Mention1"/>
    <w:basedOn w:val="DefaultParagraphFont"/>
    <w:uiPriority w:val="99"/>
    <w:semiHidden/>
    <w:unhideWhenUsed/>
    <w:rsid w:val="00715FB4"/>
    <w:rPr>
      <w:color w:val="605E5C"/>
      <w:shd w:val="clear" w:color="auto" w:fill="E1DFDD"/>
    </w:rPr>
  </w:style>
  <w:style w:type="character" w:customStyle="1" w:styleId="Heading2Char">
    <w:name w:val="Heading 2 Char"/>
    <w:basedOn w:val="DefaultParagraphFont"/>
    <w:link w:val="Heading2"/>
    <w:uiPriority w:val="9"/>
    <w:rsid w:val="00F47B6B"/>
    <w:rPr>
      <w:rFonts w:ascii="Times New Roman" w:eastAsia="Times New Roman" w:hAnsi="Times New Roman" w:cs="Times New Roman"/>
      <w:b/>
      <w:bCs/>
      <w:color w:val="000000"/>
      <w:sz w:val="24"/>
      <w:szCs w:val="24"/>
      <w:lang w:eastAsia="en-AU"/>
    </w:rPr>
  </w:style>
  <w:style w:type="character" w:customStyle="1" w:styleId="Heading3Char">
    <w:name w:val="Heading 3 Char"/>
    <w:basedOn w:val="DefaultParagraphFont"/>
    <w:link w:val="Heading3"/>
    <w:uiPriority w:val="9"/>
    <w:rsid w:val="0038592C"/>
    <w:rPr>
      <w:rFonts w:ascii="Times New Roman" w:eastAsia="Times New Roman" w:hAnsi="Times New Roman" w:cs="Times New Roman"/>
      <w:i/>
      <w:iCs/>
      <w:color w:val="000000"/>
      <w:sz w:val="24"/>
      <w:szCs w:val="24"/>
      <w:lang w:eastAsia="en-AU"/>
    </w:rPr>
  </w:style>
  <w:style w:type="character" w:styleId="CommentReference">
    <w:name w:val="annotation reference"/>
    <w:basedOn w:val="DefaultParagraphFont"/>
    <w:uiPriority w:val="99"/>
    <w:semiHidden/>
    <w:unhideWhenUsed/>
    <w:rsid w:val="007F2BE6"/>
    <w:rPr>
      <w:sz w:val="16"/>
      <w:szCs w:val="16"/>
    </w:rPr>
  </w:style>
  <w:style w:type="paragraph" w:styleId="CommentText">
    <w:name w:val="annotation text"/>
    <w:basedOn w:val="Normal"/>
    <w:link w:val="CommentTextChar"/>
    <w:uiPriority w:val="99"/>
    <w:unhideWhenUsed/>
    <w:rsid w:val="007F2BE6"/>
    <w:pPr>
      <w:spacing w:line="240" w:lineRule="auto"/>
    </w:pPr>
    <w:rPr>
      <w:sz w:val="20"/>
      <w:szCs w:val="20"/>
    </w:rPr>
  </w:style>
  <w:style w:type="character" w:customStyle="1" w:styleId="CommentTextChar">
    <w:name w:val="Comment Text Char"/>
    <w:basedOn w:val="DefaultParagraphFont"/>
    <w:link w:val="CommentText"/>
    <w:uiPriority w:val="99"/>
    <w:rsid w:val="007F2BE6"/>
    <w:rPr>
      <w:sz w:val="20"/>
      <w:szCs w:val="20"/>
    </w:rPr>
  </w:style>
  <w:style w:type="paragraph" w:styleId="CommentSubject">
    <w:name w:val="annotation subject"/>
    <w:basedOn w:val="CommentText"/>
    <w:next w:val="CommentText"/>
    <w:link w:val="CommentSubjectChar"/>
    <w:uiPriority w:val="99"/>
    <w:semiHidden/>
    <w:unhideWhenUsed/>
    <w:rsid w:val="007F2BE6"/>
    <w:rPr>
      <w:b/>
      <w:bCs/>
    </w:rPr>
  </w:style>
  <w:style w:type="character" w:customStyle="1" w:styleId="CommentSubjectChar">
    <w:name w:val="Comment Subject Char"/>
    <w:basedOn w:val="CommentTextChar"/>
    <w:link w:val="CommentSubject"/>
    <w:uiPriority w:val="99"/>
    <w:semiHidden/>
    <w:rsid w:val="007F2BE6"/>
    <w:rPr>
      <w:b/>
      <w:bCs/>
      <w:sz w:val="20"/>
      <w:szCs w:val="20"/>
    </w:rPr>
  </w:style>
  <w:style w:type="character" w:customStyle="1" w:styleId="Heading1Char">
    <w:name w:val="Heading 1 Char"/>
    <w:basedOn w:val="DefaultParagraphFont"/>
    <w:link w:val="Heading1"/>
    <w:uiPriority w:val="9"/>
    <w:rsid w:val="007B11D1"/>
    <w:rPr>
      <w:rFonts w:ascii="Times New Roman" w:eastAsia="Times New Roman" w:hAnsi="Times New Roman" w:cs="Times New Roman"/>
      <w:b/>
      <w:bCs/>
      <w:color w:val="000000"/>
      <w:sz w:val="28"/>
      <w:szCs w:val="32"/>
      <w:lang w:eastAsia="en-AU"/>
    </w:rPr>
  </w:style>
  <w:style w:type="character" w:customStyle="1" w:styleId="epub-state">
    <w:name w:val="epub-state"/>
    <w:basedOn w:val="DefaultParagraphFont"/>
    <w:rsid w:val="007F2BE6"/>
  </w:style>
  <w:style w:type="character" w:customStyle="1" w:styleId="epub-date">
    <w:name w:val="epub-date"/>
    <w:basedOn w:val="DefaultParagraphFont"/>
    <w:rsid w:val="007F2BE6"/>
  </w:style>
  <w:style w:type="paragraph" w:styleId="ListParagraph">
    <w:name w:val="List Paragraph"/>
    <w:basedOn w:val="Normal"/>
    <w:uiPriority w:val="34"/>
    <w:qFormat/>
    <w:rsid w:val="002F5C14"/>
    <w:pPr>
      <w:ind w:left="720"/>
      <w:contextualSpacing/>
    </w:pPr>
  </w:style>
  <w:style w:type="paragraph" w:styleId="Bibliography">
    <w:name w:val="Bibliography"/>
    <w:basedOn w:val="Normal"/>
    <w:next w:val="Normal"/>
    <w:uiPriority w:val="37"/>
    <w:unhideWhenUsed/>
    <w:rsid w:val="008117A2"/>
    <w:pPr>
      <w:spacing w:after="240" w:line="240" w:lineRule="auto"/>
      <w:ind w:left="720" w:hanging="720"/>
    </w:pPr>
  </w:style>
  <w:style w:type="character" w:styleId="FollowedHyperlink">
    <w:name w:val="FollowedHyperlink"/>
    <w:basedOn w:val="DefaultParagraphFont"/>
    <w:uiPriority w:val="99"/>
    <w:semiHidden/>
    <w:unhideWhenUsed/>
    <w:rsid w:val="00473043"/>
    <w:rPr>
      <w:color w:val="954F72" w:themeColor="followedHyperlink"/>
      <w:u w:val="single"/>
    </w:rPr>
  </w:style>
  <w:style w:type="character" w:customStyle="1" w:styleId="Heading5Char">
    <w:name w:val="Heading 5 Char"/>
    <w:basedOn w:val="DefaultParagraphFont"/>
    <w:link w:val="Heading5"/>
    <w:uiPriority w:val="9"/>
    <w:rsid w:val="009F7DD8"/>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270170"/>
    <w:rPr>
      <w:rFonts w:asciiTheme="majorHAnsi" w:eastAsiaTheme="majorEastAsia" w:hAnsiTheme="majorHAnsi" w:cstheme="majorBidi"/>
      <w:i/>
      <w:iCs/>
      <w:color w:val="2F5496" w:themeColor="accent1" w:themeShade="BF"/>
      <w:sz w:val="24"/>
      <w:szCs w:val="24"/>
      <w:lang w:eastAsia="en-AU"/>
    </w:rPr>
  </w:style>
  <w:style w:type="character" w:customStyle="1" w:styleId="sheader2">
    <w:name w:val="sheader2"/>
    <w:basedOn w:val="DefaultParagraphFont"/>
    <w:rsid w:val="00920F98"/>
  </w:style>
  <w:style w:type="table" w:styleId="TableGrid">
    <w:name w:val="Table Grid"/>
    <w:basedOn w:val="TableNormal"/>
    <w:uiPriority w:val="39"/>
    <w:rsid w:val="00D92A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92A5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7B136C"/>
    <w:pPr>
      <w:spacing w:after="0" w:line="240" w:lineRule="auto"/>
    </w:pPr>
    <w:rPr>
      <w:rFonts w:ascii="Times New Roman" w:eastAsia="Times New Roman" w:hAnsi="Times New Roman" w:cs="Times New Roman"/>
      <w:color w:val="000000"/>
      <w:sz w:val="24"/>
      <w:szCs w:val="24"/>
      <w:lang w:eastAsia="en-AU"/>
    </w:rPr>
  </w:style>
  <w:style w:type="character" w:customStyle="1" w:styleId="accordion-tabbedtab-mobile">
    <w:name w:val="accordion-tabbed__tab-mobile"/>
    <w:basedOn w:val="DefaultParagraphFont"/>
    <w:rsid w:val="007B136C"/>
  </w:style>
  <w:style w:type="character" w:customStyle="1" w:styleId="comma-separator">
    <w:name w:val="comma-separator"/>
    <w:basedOn w:val="DefaultParagraphFont"/>
    <w:rsid w:val="007B136C"/>
  </w:style>
  <w:style w:type="paragraph" w:customStyle="1" w:styleId="xmsolistparagraph">
    <w:name w:val="xmsolistparagraph"/>
    <w:basedOn w:val="Normal"/>
    <w:rsid w:val="00C0669B"/>
    <w:pPr>
      <w:spacing w:line="240" w:lineRule="auto"/>
    </w:pPr>
    <w:rPr>
      <w:rFonts w:eastAsiaTheme="minorHAnsi"/>
      <w:color w:val="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8329">
      <w:bodyDiv w:val="1"/>
      <w:marLeft w:val="0"/>
      <w:marRight w:val="0"/>
      <w:marTop w:val="0"/>
      <w:marBottom w:val="0"/>
      <w:divBdr>
        <w:top w:val="none" w:sz="0" w:space="0" w:color="auto"/>
        <w:left w:val="none" w:sz="0" w:space="0" w:color="auto"/>
        <w:bottom w:val="none" w:sz="0" w:space="0" w:color="auto"/>
        <w:right w:val="none" w:sz="0" w:space="0" w:color="auto"/>
      </w:divBdr>
    </w:div>
    <w:div w:id="65349860">
      <w:bodyDiv w:val="1"/>
      <w:marLeft w:val="0"/>
      <w:marRight w:val="0"/>
      <w:marTop w:val="0"/>
      <w:marBottom w:val="0"/>
      <w:divBdr>
        <w:top w:val="none" w:sz="0" w:space="0" w:color="auto"/>
        <w:left w:val="none" w:sz="0" w:space="0" w:color="auto"/>
        <w:bottom w:val="none" w:sz="0" w:space="0" w:color="auto"/>
        <w:right w:val="none" w:sz="0" w:space="0" w:color="auto"/>
      </w:divBdr>
    </w:div>
    <w:div w:id="106388166">
      <w:bodyDiv w:val="1"/>
      <w:marLeft w:val="0"/>
      <w:marRight w:val="0"/>
      <w:marTop w:val="0"/>
      <w:marBottom w:val="0"/>
      <w:divBdr>
        <w:top w:val="none" w:sz="0" w:space="0" w:color="auto"/>
        <w:left w:val="none" w:sz="0" w:space="0" w:color="auto"/>
        <w:bottom w:val="none" w:sz="0" w:space="0" w:color="auto"/>
        <w:right w:val="none" w:sz="0" w:space="0" w:color="auto"/>
      </w:divBdr>
    </w:div>
    <w:div w:id="164980541">
      <w:bodyDiv w:val="1"/>
      <w:marLeft w:val="0"/>
      <w:marRight w:val="0"/>
      <w:marTop w:val="0"/>
      <w:marBottom w:val="0"/>
      <w:divBdr>
        <w:top w:val="none" w:sz="0" w:space="0" w:color="auto"/>
        <w:left w:val="none" w:sz="0" w:space="0" w:color="auto"/>
        <w:bottom w:val="none" w:sz="0" w:space="0" w:color="auto"/>
        <w:right w:val="none" w:sz="0" w:space="0" w:color="auto"/>
      </w:divBdr>
    </w:div>
    <w:div w:id="182280661">
      <w:bodyDiv w:val="1"/>
      <w:marLeft w:val="0"/>
      <w:marRight w:val="0"/>
      <w:marTop w:val="0"/>
      <w:marBottom w:val="0"/>
      <w:divBdr>
        <w:top w:val="none" w:sz="0" w:space="0" w:color="auto"/>
        <w:left w:val="none" w:sz="0" w:space="0" w:color="auto"/>
        <w:bottom w:val="none" w:sz="0" w:space="0" w:color="auto"/>
        <w:right w:val="none" w:sz="0" w:space="0" w:color="auto"/>
      </w:divBdr>
    </w:div>
    <w:div w:id="191118632">
      <w:bodyDiv w:val="1"/>
      <w:marLeft w:val="0"/>
      <w:marRight w:val="0"/>
      <w:marTop w:val="0"/>
      <w:marBottom w:val="0"/>
      <w:divBdr>
        <w:top w:val="none" w:sz="0" w:space="0" w:color="auto"/>
        <w:left w:val="none" w:sz="0" w:space="0" w:color="auto"/>
        <w:bottom w:val="none" w:sz="0" w:space="0" w:color="auto"/>
        <w:right w:val="none" w:sz="0" w:space="0" w:color="auto"/>
      </w:divBdr>
      <w:divsChild>
        <w:div w:id="571237807">
          <w:marLeft w:val="0"/>
          <w:marRight w:val="0"/>
          <w:marTop w:val="0"/>
          <w:marBottom w:val="0"/>
          <w:divBdr>
            <w:top w:val="none" w:sz="0" w:space="0" w:color="auto"/>
            <w:left w:val="none" w:sz="0" w:space="0" w:color="auto"/>
            <w:bottom w:val="none" w:sz="0" w:space="0" w:color="auto"/>
            <w:right w:val="none" w:sz="0" w:space="0" w:color="auto"/>
          </w:divBdr>
        </w:div>
      </w:divsChild>
    </w:div>
    <w:div w:id="393086518">
      <w:bodyDiv w:val="1"/>
      <w:marLeft w:val="0"/>
      <w:marRight w:val="0"/>
      <w:marTop w:val="0"/>
      <w:marBottom w:val="0"/>
      <w:divBdr>
        <w:top w:val="none" w:sz="0" w:space="0" w:color="auto"/>
        <w:left w:val="none" w:sz="0" w:space="0" w:color="auto"/>
        <w:bottom w:val="none" w:sz="0" w:space="0" w:color="auto"/>
        <w:right w:val="none" w:sz="0" w:space="0" w:color="auto"/>
      </w:divBdr>
    </w:div>
    <w:div w:id="39486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09316">
          <w:marLeft w:val="0"/>
          <w:marRight w:val="0"/>
          <w:marTop w:val="0"/>
          <w:marBottom w:val="45"/>
          <w:divBdr>
            <w:top w:val="none" w:sz="0" w:space="0" w:color="auto"/>
            <w:left w:val="none" w:sz="0" w:space="0" w:color="auto"/>
            <w:bottom w:val="none" w:sz="0" w:space="0" w:color="auto"/>
            <w:right w:val="none" w:sz="0" w:space="0" w:color="auto"/>
          </w:divBdr>
        </w:div>
      </w:divsChild>
    </w:div>
    <w:div w:id="412506866">
      <w:bodyDiv w:val="1"/>
      <w:marLeft w:val="0"/>
      <w:marRight w:val="0"/>
      <w:marTop w:val="0"/>
      <w:marBottom w:val="0"/>
      <w:divBdr>
        <w:top w:val="none" w:sz="0" w:space="0" w:color="auto"/>
        <w:left w:val="none" w:sz="0" w:space="0" w:color="auto"/>
        <w:bottom w:val="none" w:sz="0" w:space="0" w:color="auto"/>
        <w:right w:val="none" w:sz="0" w:space="0" w:color="auto"/>
      </w:divBdr>
    </w:div>
    <w:div w:id="479201440">
      <w:bodyDiv w:val="1"/>
      <w:marLeft w:val="0"/>
      <w:marRight w:val="0"/>
      <w:marTop w:val="0"/>
      <w:marBottom w:val="0"/>
      <w:divBdr>
        <w:top w:val="none" w:sz="0" w:space="0" w:color="auto"/>
        <w:left w:val="none" w:sz="0" w:space="0" w:color="auto"/>
        <w:bottom w:val="none" w:sz="0" w:space="0" w:color="auto"/>
        <w:right w:val="none" w:sz="0" w:space="0" w:color="auto"/>
      </w:divBdr>
    </w:div>
    <w:div w:id="622543594">
      <w:bodyDiv w:val="1"/>
      <w:marLeft w:val="0"/>
      <w:marRight w:val="0"/>
      <w:marTop w:val="0"/>
      <w:marBottom w:val="0"/>
      <w:divBdr>
        <w:top w:val="none" w:sz="0" w:space="0" w:color="auto"/>
        <w:left w:val="none" w:sz="0" w:space="0" w:color="auto"/>
        <w:bottom w:val="none" w:sz="0" w:space="0" w:color="auto"/>
        <w:right w:val="none" w:sz="0" w:space="0" w:color="auto"/>
      </w:divBdr>
    </w:div>
    <w:div w:id="665473763">
      <w:bodyDiv w:val="1"/>
      <w:marLeft w:val="0"/>
      <w:marRight w:val="0"/>
      <w:marTop w:val="0"/>
      <w:marBottom w:val="0"/>
      <w:divBdr>
        <w:top w:val="none" w:sz="0" w:space="0" w:color="auto"/>
        <w:left w:val="none" w:sz="0" w:space="0" w:color="auto"/>
        <w:bottom w:val="none" w:sz="0" w:space="0" w:color="auto"/>
        <w:right w:val="none" w:sz="0" w:space="0" w:color="auto"/>
      </w:divBdr>
    </w:div>
    <w:div w:id="718283682">
      <w:bodyDiv w:val="1"/>
      <w:marLeft w:val="0"/>
      <w:marRight w:val="0"/>
      <w:marTop w:val="0"/>
      <w:marBottom w:val="0"/>
      <w:divBdr>
        <w:top w:val="none" w:sz="0" w:space="0" w:color="auto"/>
        <w:left w:val="none" w:sz="0" w:space="0" w:color="auto"/>
        <w:bottom w:val="none" w:sz="0" w:space="0" w:color="auto"/>
        <w:right w:val="none" w:sz="0" w:space="0" w:color="auto"/>
      </w:divBdr>
      <w:divsChild>
        <w:div w:id="1248341325">
          <w:marLeft w:val="0"/>
          <w:marRight w:val="0"/>
          <w:marTop w:val="225"/>
          <w:marBottom w:val="225"/>
          <w:divBdr>
            <w:top w:val="none" w:sz="0" w:space="0" w:color="auto"/>
            <w:left w:val="none" w:sz="0" w:space="0" w:color="auto"/>
            <w:bottom w:val="none" w:sz="0" w:space="0" w:color="auto"/>
            <w:right w:val="none" w:sz="0" w:space="0" w:color="auto"/>
          </w:divBdr>
          <w:divsChild>
            <w:div w:id="378945155">
              <w:marLeft w:val="0"/>
              <w:marRight w:val="0"/>
              <w:marTop w:val="0"/>
              <w:marBottom w:val="0"/>
              <w:divBdr>
                <w:top w:val="none" w:sz="0" w:space="0" w:color="auto"/>
                <w:left w:val="none" w:sz="0" w:space="0" w:color="auto"/>
                <w:bottom w:val="none" w:sz="0" w:space="0" w:color="auto"/>
                <w:right w:val="none" w:sz="0" w:space="0" w:color="auto"/>
              </w:divBdr>
              <w:divsChild>
                <w:div w:id="1060327864">
                  <w:marLeft w:val="0"/>
                  <w:marRight w:val="0"/>
                  <w:marTop w:val="0"/>
                  <w:marBottom w:val="0"/>
                  <w:divBdr>
                    <w:top w:val="none" w:sz="0" w:space="0" w:color="auto"/>
                    <w:left w:val="none" w:sz="0" w:space="0" w:color="auto"/>
                    <w:bottom w:val="none" w:sz="0" w:space="0" w:color="auto"/>
                    <w:right w:val="none" w:sz="0" w:space="0" w:color="auto"/>
                  </w:divBdr>
                  <w:divsChild>
                    <w:div w:id="11571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11781">
          <w:marLeft w:val="0"/>
          <w:marRight w:val="0"/>
          <w:marTop w:val="225"/>
          <w:marBottom w:val="225"/>
          <w:divBdr>
            <w:top w:val="none" w:sz="0" w:space="0" w:color="auto"/>
            <w:left w:val="none" w:sz="0" w:space="0" w:color="auto"/>
            <w:bottom w:val="none" w:sz="0" w:space="0" w:color="auto"/>
            <w:right w:val="none" w:sz="0" w:space="0" w:color="auto"/>
          </w:divBdr>
          <w:divsChild>
            <w:div w:id="1884781406">
              <w:marLeft w:val="0"/>
              <w:marRight w:val="0"/>
              <w:marTop w:val="0"/>
              <w:marBottom w:val="0"/>
              <w:divBdr>
                <w:top w:val="none" w:sz="0" w:space="0" w:color="auto"/>
                <w:left w:val="none" w:sz="0" w:space="0" w:color="auto"/>
                <w:bottom w:val="none" w:sz="0" w:space="0" w:color="auto"/>
                <w:right w:val="none" w:sz="0" w:space="0" w:color="auto"/>
              </w:divBdr>
            </w:div>
            <w:div w:id="1795904826">
              <w:marLeft w:val="0"/>
              <w:marRight w:val="0"/>
              <w:marTop w:val="0"/>
              <w:marBottom w:val="0"/>
              <w:divBdr>
                <w:top w:val="none" w:sz="0" w:space="0" w:color="auto"/>
                <w:left w:val="none" w:sz="0" w:space="0" w:color="auto"/>
                <w:bottom w:val="none" w:sz="0" w:space="0" w:color="auto"/>
                <w:right w:val="none" w:sz="0" w:space="0" w:color="auto"/>
              </w:divBdr>
            </w:div>
            <w:div w:id="6653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221">
      <w:bodyDiv w:val="1"/>
      <w:marLeft w:val="0"/>
      <w:marRight w:val="0"/>
      <w:marTop w:val="0"/>
      <w:marBottom w:val="0"/>
      <w:divBdr>
        <w:top w:val="none" w:sz="0" w:space="0" w:color="auto"/>
        <w:left w:val="none" w:sz="0" w:space="0" w:color="auto"/>
        <w:bottom w:val="none" w:sz="0" w:space="0" w:color="auto"/>
        <w:right w:val="none" w:sz="0" w:space="0" w:color="auto"/>
      </w:divBdr>
    </w:div>
    <w:div w:id="925767011">
      <w:bodyDiv w:val="1"/>
      <w:marLeft w:val="0"/>
      <w:marRight w:val="0"/>
      <w:marTop w:val="0"/>
      <w:marBottom w:val="0"/>
      <w:divBdr>
        <w:top w:val="none" w:sz="0" w:space="0" w:color="auto"/>
        <w:left w:val="none" w:sz="0" w:space="0" w:color="auto"/>
        <w:bottom w:val="none" w:sz="0" w:space="0" w:color="auto"/>
        <w:right w:val="none" w:sz="0" w:space="0" w:color="auto"/>
      </w:divBdr>
    </w:div>
    <w:div w:id="970553525">
      <w:bodyDiv w:val="1"/>
      <w:marLeft w:val="0"/>
      <w:marRight w:val="0"/>
      <w:marTop w:val="0"/>
      <w:marBottom w:val="0"/>
      <w:divBdr>
        <w:top w:val="none" w:sz="0" w:space="0" w:color="auto"/>
        <w:left w:val="none" w:sz="0" w:space="0" w:color="auto"/>
        <w:bottom w:val="none" w:sz="0" w:space="0" w:color="auto"/>
        <w:right w:val="none" w:sz="0" w:space="0" w:color="auto"/>
      </w:divBdr>
    </w:div>
    <w:div w:id="1025671059">
      <w:bodyDiv w:val="1"/>
      <w:marLeft w:val="0"/>
      <w:marRight w:val="0"/>
      <w:marTop w:val="0"/>
      <w:marBottom w:val="0"/>
      <w:divBdr>
        <w:top w:val="none" w:sz="0" w:space="0" w:color="auto"/>
        <w:left w:val="none" w:sz="0" w:space="0" w:color="auto"/>
        <w:bottom w:val="none" w:sz="0" w:space="0" w:color="auto"/>
        <w:right w:val="none" w:sz="0" w:space="0" w:color="auto"/>
      </w:divBdr>
    </w:div>
    <w:div w:id="1113472903">
      <w:bodyDiv w:val="1"/>
      <w:marLeft w:val="0"/>
      <w:marRight w:val="0"/>
      <w:marTop w:val="0"/>
      <w:marBottom w:val="0"/>
      <w:divBdr>
        <w:top w:val="none" w:sz="0" w:space="0" w:color="auto"/>
        <w:left w:val="none" w:sz="0" w:space="0" w:color="auto"/>
        <w:bottom w:val="none" w:sz="0" w:space="0" w:color="auto"/>
        <w:right w:val="none" w:sz="0" w:space="0" w:color="auto"/>
      </w:divBdr>
      <w:divsChild>
        <w:div w:id="459497290">
          <w:marLeft w:val="0"/>
          <w:marRight w:val="0"/>
          <w:marTop w:val="225"/>
          <w:marBottom w:val="225"/>
          <w:divBdr>
            <w:top w:val="none" w:sz="0" w:space="0" w:color="auto"/>
            <w:left w:val="none" w:sz="0" w:space="0" w:color="auto"/>
            <w:bottom w:val="none" w:sz="0" w:space="0" w:color="auto"/>
            <w:right w:val="none" w:sz="0" w:space="0" w:color="auto"/>
          </w:divBdr>
          <w:divsChild>
            <w:div w:id="1257665481">
              <w:marLeft w:val="0"/>
              <w:marRight w:val="0"/>
              <w:marTop w:val="0"/>
              <w:marBottom w:val="0"/>
              <w:divBdr>
                <w:top w:val="none" w:sz="0" w:space="0" w:color="auto"/>
                <w:left w:val="none" w:sz="0" w:space="0" w:color="auto"/>
                <w:bottom w:val="none" w:sz="0" w:space="0" w:color="auto"/>
                <w:right w:val="none" w:sz="0" w:space="0" w:color="auto"/>
              </w:divBdr>
              <w:divsChild>
                <w:div w:id="788667746">
                  <w:marLeft w:val="0"/>
                  <w:marRight w:val="0"/>
                  <w:marTop w:val="0"/>
                  <w:marBottom w:val="0"/>
                  <w:divBdr>
                    <w:top w:val="none" w:sz="0" w:space="0" w:color="auto"/>
                    <w:left w:val="none" w:sz="0" w:space="0" w:color="auto"/>
                    <w:bottom w:val="none" w:sz="0" w:space="0" w:color="auto"/>
                    <w:right w:val="none" w:sz="0" w:space="0" w:color="auto"/>
                  </w:divBdr>
                  <w:divsChild>
                    <w:div w:id="1790737761">
                      <w:marLeft w:val="0"/>
                      <w:marRight w:val="0"/>
                      <w:marTop w:val="0"/>
                      <w:marBottom w:val="0"/>
                      <w:divBdr>
                        <w:top w:val="none" w:sz="0" w:space="0" w:color="auto"/>
                        <w:left w:val="none" w:sz="0" w:space="0" w:color="auto"/>
                        <w:bottom w:val="none" w:sz="0" w:space="0" w:color="auto"/>
                        <w:right w:val="none" w:sz="0" w:space="0" w:color="auto"/>
                      </w:divBdr>
                    </w:div>
                    <w:div w:id="83460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95988">
          <w:marLeft w:val="0"/>
          <w:marRight w:val="0"/>
          <w:marTop w:val="225"/>
          <w:marBottom w:val="225"/>
          <w:divBdr>
            <w:top w:val="none" w:sz="0" w:space="0" w:color="auto"/>
            <w:left w:val="none" w:sz="0" w:space="0" w:color="auto"/>
            <w:bottom w:val="none" w:sz="0" w:space="0" w:color="auto"/>
            <w:right w:val="none" w:sz="0" w:space="0" w:color="auto"/>
          </w:divBdr>
          <w:divsChild>
            <w:div w:id="759956304">
              <w:marLeft w:val="0"/>
              <w:marRight w:val="0"/>
              <w:marTop w:val="0"/>
              <w:marBottom w:val="0"/>
              <w:divBdr>
                <w:top w:val="none" w:sz="0" w:space="0" w:color="auto"/>
                <w:left w:val="none" w:sz="0" w:space="0" w:color="auto"/>
                <w:bottom w:val="none" w:sz="0" w:space="0" w:color="auto"/>
                <w:right w:val="none" w:sz="0" w:space="0" w:color="auto"/>
              </w:divBdr>
            </w:div>
            <w:div w:id="207881159">
              <w:marLeft w:val="0"/>
              <w:marRight w:val="0"/>
              <w:marTop w:val="0"/>
              <w:marBottom w:val="0"/>
              <w:divBdr>
                <w:top w:val="none" w:sz="0" w:space="0" w:color="auto"/>
                <w:left w:val="none" w:sz="0" w:space="0" w:color="auto"/>
                <w:bottom w:val="none" w:sz="0" w:space="0" w:color="auto"/>
                <w:right w:val="none" w:sz="0" w:space="0" w:color="auto"/>
              </w:divBdr>
            </w:div>
            <w:div w:id="1655570784">
              <w:marLeft w:val="0"/>
              <w:marRight w:val="0"/>
              <w:marTop w:val="0"/>
              <w:marBottom w:val="0"/>
              <w:divBdr>
                <w:top w:val="none" w:sz="0" w:space="0" w:color="auto"/>
                <w:left w:val="none" w:sz="0" w:space="0" w:color="auto"/>
                <w:bottom w:val="none" w:sz="0" w:space="0" w:color="auto"/>
                <w:right w:val="none" w:sz="0" w:space="0" w:color="auto"/>
              </w:divBdr>
            </w:div>
          </w:divsChild>
        </w:div>
        <w:div w:id="509494305">
          <w:marLeft w:val="0"/>
          <w:marRight w:val="0"/>
          <w:marTop w:val="150"/>
          <w:marBottom w:val="150"/>
          <w:divBdr>
            <w:top w:val="none" w:sz="0" w:space="0" w:color="auto"/>
            <w:left w:val="none" w:sz="0" w:space="0" w:color="auto"/>
            <w:bottom w:val="none" w:sz="0" w:space="0" w:color="auto"/>
            <w:right w:val="none" w:sz="0" w:space="0" w:color="auto"/>
          </w:divBdr>
        </w:div>
      </w:divsChild>
    </w:div>
    <w:div w:id="1174222484">
      <w:bodyDiv w:val="1"/>
      <w:marLeft w:val="0"/>
      <w:marRight w:val="0"/>
      <w:marTop w:val="0"/>
      <w:marBottom w:val="0"/>
      <w:divBdr>
        <w:top w:val="none" w:sz="0" w:space="0" w:color="auto"/>
        <w:left w:val="none" w:sz="0" w:space="0" w:color="auto"/>
        <w:bottom w:val="none" w:sz="0" w:space="0" w:color="auto"/>
        <w:right w:val="none" w:sz="0" w:space="0" w:color="auto"/>
      </w:divBdr>
    </w:div>
    <w:div w:id="1174764302">
      <w:bodyDiv w:val="1"/>
      <w:marLeft w:val="0"/>
      <w:marRight w:val="0"/>
      <w:marTop w:val="0"/>
      <w:marBottom w:val="0"/>
      <w:divBdr>
        <w:top w:val="none" w:sz="0" w:space="0" w:color="auto"/>
        <w:left w:val="none" w:sz="0" w:space="0" w:color="auto"/>
        <w:bottom w:val="none" w:sz="0" w:space="0" w:color="auto"/>
        <w:right w:val="none" w:sz="0" w:space="0" w:color="auto"/>
      </w:divBdr>
    </w:div>
    <w:div w:id="1248079796">
      <w:bodyDiv w:val="1"/>
      <w:marLeft w:val="0"/>
      <w:marRight w:val="0"/>
      <w:marTop w:val="0"/>
      <w:marBottom w:val="0"/>
      <w:divBdr>
        <w:top w:val="none" w:sz="0" w:space="0" w:color="auto"/>
        <w:left w:val="none" w:sz="0" w:space="0" w:color="auto"/>
        <w:bottom w:val="none" w:sz="0" w:space="0" w:color="auto"/>
        <w:right w:val="none" w:sz="0" w:space="0" w:color="auto"/>
      </w:divBdr>
    </w:div>
    <w:div w:id="1250964386">
      <w:bodyDiv w:val="1"/>
      <w:marLeft w:val="0"/>
      <w:marRight w:val="0"/>
      <w:marTop w:val="0"/>
      <w:marBottom w:val="0"/>
      <w:divBdr>
        <w:top w:val="none" w:sz="0" w:space="0" w:color="auto"/>
        <w:left w:val="none" w:sz="0" w:space="0" w:color="auto"/>
        <w:bottom w:val="none" w:sz="0" w:space="0" w:color="auto"/>
        <w:right w:val="none" w:sz="0" w:space="0" w:color="auto"/>
      </w:divBdr>
    </w:div>
    <w:div w:id="1280987605">
      <w:bodyDiv w:val="1"/>
      <w:marLeft w:val="0"/>
      <w:marRight w:val="0"/>
      <w:marTop w:val="0"/>
      <w:marBottom w:val="0"/>
      <w:divBdr>
        <w:top w:val="none" w:sz="0" w:space="0" w:color="auto"/>
        <w:left w:val="none" w:sz="0" w:space="0" w:color="auto"/>
        <w:bottom w:val="none" w:sz="0" w:space="0" w:color="auto"/>
        <w:right w:val="none" w:sz="0" w:space="0" w:color="auto"/>
      </w:divBdr>
    </w:div>
    <w:div w:id="1409690603">
      <w:bodyDiv w:val="1"/>
      <w:marLeft w:val="0"/>
      <w:marRight w:val="0"/>
      <w:marTop w:val="0"/>
      <w:marBottom w:val="0"/>
      <w:divBdr>
        <w:top w:val="none" w:sz="0" w:space="0" w:color="auto"/>
        <w:left w:val="none" w:sz="0" w:space="0" w:color="auto"/>
        <w:bottom w:val="none" w:sz="0" w:space="0" w:color="auto"/>
        <w:right w:val="none" w:sz="0" w:space="0" w:color="auto"/>
      </w:divBdr>
      <w:divsChild>
        <w:div w:id="2073768175">
          <w:marLeft w:val="0"/>
          <w:marRight w:val="0"/>
          <w:marTop w:val="0"/>
          <w:marBottom w:val="300"/>
          <w:divBdr>
            <w:top w:val="single" w:sz="6" w:space="11" w:color="E1E1E8"/>
            <w:left w:val="single" w:sz="6" w:space="11" w:color="E1E1E8"/>
            <w:bottom w:val="single" w:sz="6" w:space="11" w:color="E1E1E8"/>
            <w:right w:val="single" w:sz="6" w:space="26" w:color="E1E1E8"/>
          </w:divBdr>
        </w:div>
      </w:divsChild>
    </w:div>
    <w:div w:id="1427731442">
      <w:bodyDiv w:val="1"/>
      <w:marLeft w:val="0"/>
      <w:marRight w:val="0"/>
      <w:marTop w:val="0"/>
      <w:marBottom w:val="0"/>
      <w:divBdr>
        <w:top w:val="none" w:sz="0" w:space="0" w:color="auto"/>
        <w:left w:val="none" w:sz="0" w:space="0" w:color="auto"/>
        <w:bottom w:val="none" w:sz="0" w:space="0" w:color="auto"/>
        <w:right w:val="none" w:sz="0" w:space="0" w:color="auto"/>
      </w:divBdr>
      <w:divsChild>
        <w:div w:id="1063026653">
          <w:marLeft w:val="0"/>
          <w:marRight w:val="0"/>
          <w:marTop w:val="0"/>
          <w:marBottom w:val="0"/>
          <w:divBdr>
            <w:top w:val="none" w:sz="0" w:space="0" w:color="auto"/>
            <w:left w:val="none" w:sz="0" w:space="0" w:color="auto"/>
            <w:bottom w:val="none" w:sz="0" w:space="0" w:color="auto"/>
            <w:right w:val="none" w:sz="0" w:space="0" w:color="auto"/>
          </w:divBdr>
          <w:divsChild>
            <w:div w:id="475683758">
              <w:marLeft w:val="0"/>
              <w:marRight w:val="0"/>
              <w:marTop w:val="90"/>
              <w:marBottom w:val="0"/>
              <w:divBdr>
                <w:top w:val="none" w:sz="0" w:space="0" w:color="auto"/>
                <w:left w:val="none" w:sz="0" w:space="0" w:color="auto"/>
                <w:bottom w:val="none" w:sz="0" w:space="0" w:color="auto"/>
                <w:right w:val="none" w:sz="0" w:space="0" w:color="auto"/>
              </w:divBdr>
              <w:divsChild>
                <w:div w:id="10460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57653">
          <w:marLeft w:val="180"/>
          <w:marRight w:val="180"/>
          <w:marTop w:val="0"/>
          <w:marBottom w:val="0"/>
          <w:divBdr>
            <w:top w:val="single" w:sz="6" w:space="6" w:color="DADCE0"/>
            <w:left w:val="none" w:sz="0" w:space="0" w:color="auto"/>
            <w:bottom w:val="none" w:sz="0" w:space="0" w:color="auto"/>
            <w:right w:val="none" w:sz="0" w:space="0" w:color="auto"/>
          </w:divBdr>
          <w:divsChild>
            <w:div w:id="347680923">
              <w:marLeft w:val="0"/>
              <w:marRight w:val="0"/>
              <w:marTop w:val="0"/>
              <w:marBottom w:val="90"/>
              <w:divBdr>
                <w:top w:val="none" w:sz="0" w:space="0" w:color="auto"/>
                <w:left w:val="none" w:sz="0" w:space="0" w:color="auto"/>
                <w:bottom w:val="none" w:sz="0" w:space="0" w:color="auto"/>
                <w:right w:val="none" w:sz="0" w:space="0" w:color="auto"/>
              </w:divBdr>
              <w:divsChild>
                <w:div w:id="1849172991">
                  <w:marLeft w:val="0"/>
                  <w:marRight w:val="0"/>
                  <w:marTop w:val="30"/>
                  <w:marBottom w:val="0"/>
                  <w:divBdr>
                    <w:top w:val="none" w:sz="0" w:space="0" w:color="auto"/>
                    <w:left w:val="none" w:sz="0" w:space="0" w:color="auto"/>
                    <w:bottom w:val="none" w:sz="0" w:space="0" w:color="auto"/>
                    <w:right w:val="none" w:sz="0" w:space="0" w:color="auto"/>
                  </w:divBdr>
                </w:div>
                <w:div w:id="264775666">
                  <w:marLeft w:val="0"/>
                  <w:marRight w:val="0"/>
                  <w:marTop w:val="0"/>
                  <w:marBottom w:val="0"/>
                  <w:divBdr>
                    <w:top w:val="none" w:sz="0" w:space="0" w:color="auto"/>
                    <w:left w:val="none" w:sz="0" w:space="0" w:color="auto"/>
                    <w:bottom w:val="none" w:sz="0" w:space="0" w:color="auto"/>
                    <w:right w:val="none" w:sz="0" w:space="0" w:color="auto"/>
                  </w:divBdr>
                  <w:divsChild>
                    <w:div w:id="87846755">
                      <w:marLeft w:val="0"/>
                      <w:marRight w:val="0"/>
                      <w:marTop w:val="0"/>
                      <w:marBottom w:val="0"/>
                      <w:divBdr>
                        <w:top w:val="none" w:sz="0" w:space="0" w:color="auto"/>
                        <w:left w:val="none" w:sz="0" w:space="0" w:color="auto"/>
                        <w:bottom w:val="none" w:sz="0" w:space="0" w:color="auto"/>
                        <w:right w:val="none" w:sz="0" w:space="0" w:color="auto"/>
                      </w:divBdr>
                    </w:div>
                    <w:div w:id="1233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9345">
              <w:marLeft w:val="0"/>
              <w:marRight w:val="0"/>
              <w:marTop w:val="90"/>
              <w:marBottom w:val="0"/>
              <w:divBdr>
                <w:top w:val="none" w:sz="0" w:space="0" w:color="auto"/>
                <w:left w:val="none" w:sz="0" w:space="0" w:color="auto"/>
                <w:bottom w:val="none" w:sz="0" w:space="0" w:color="auto"/>
                <w:right w:val="none" w:sz="0" w:space="0" w:color="auto"/>
              </w:divBdr>
              <w:divsChild>
                <w:div w:id="10036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6086">
      <w:bodyDiv w:val="1"/>
      <w:marLeft w:val="0"/>
      <w:marRight w:val="0"/>
      <w:marTop w:val="0"/>
      <w:marBottom w:val="0"/>
      <w:divBdr>
        <w:top w:val="none" w:sz="0" w:space="0" w:color="auto"/>
        <w:left w:val="none" w:sz="0" w:space="0" w:color="auto"/>
        <w:bottom w:val="none" w:sz="0" w:space="0" w:color="auto"/>
        <w:right w:val="none" w:sz="0" w:space="0" w:color="auto"/>
      </w:divBdr>
    </w:div>
    <w:div w:id="1617524674">
      <w:bodyDiv w:val="1"/>
      <w:marLeft w:val="0"/>
      <w:marRight w:val="0"/>
      <w:marTop w:val="0"/>
      <w:marBottom w:val="0"/>
      <w:divBdr>
        <w:top w:val="none" w:sz="0" w:space="0" w:color="auto"/>
        <w:left w:val="none" w:sz="0" w:space="0" w:color="auto"/>
        <w:bottom w:val="none" w:sz="0" w:space="0" w:color="auto"/>
        <w:right w:val="none" w:sz="0" w:space="0" w:color="auto"/>
      </w:divBdr>
      <w:divsChild>
        <w:div w:id="1193035248">
          <w:marLeft w:val="0"/>
          <w:marRight w:val="0"/>
          <w:marTop w:val="225"/>
          <w:marBottom w:val="225"/>
          <w:divBdr>
            <w:top w:val="none" w:sz="0" w:space="0" w:color="auto"/>
            <w:left w:val="none" w:sz="0" w:space="0" w:color="auto"/>
            <w:bottom w:val="none" w:sz="0" w:space="0" w:color="auto"/>
            <w:right w:val="none" w:sz="0" w:space="0" w:color="auto"/>
          </w:divBdr>
          <w:divsChild>
            <w:div w:id="380641654">
              <w:marLeft w:val="0"/>
              <w:marRight w:val="0"/>
              <w:marTop w:val="0"/>
              <w:marBottom w:val="0"/>
              <w:divBdr>
                <w:top w:val="none" w:sz="0" w:space="0" w:color="auto"/>
                <w:left w:val="none" w:sz="0" w:space="0" w:color="auto"/>
                <w:bottom w:val="none" w:sz="0" w:space="0" w:color="auto"/>
                <w:right w:val="none" w:sz="0" w:space="0" w:color="auto"/>
              </w:divBdr>
              <w:divsChild>
                <w:div w:id="1700929415">
                  <w:marLeft w:val="0"/>
                  <w:marRight w:val="0"/>
                  <w:marTop w:val="0"/>
                  <w:marBottom w:val="0"/>
                  <w:divBdr>
                    <w:top w:val="none" w:sz="0" w:space="0" w:color="auto"/>
                    <w:left w:val="none" w:sz="0" w:space="0" w:color="auto"/>
                    <w:bottom w:val="none" w:sz="0" w:space="0" w:color="auto"/>
                    <w:right w:val="none" w:sz="0" w:space="0" w:color="auto"/>
                  </w:divBdr>
                  <w:divsChild>
                    <w:div w:id="10553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77375">
          <w:marLeft w:val="0"/>
          <w:marRight w:val="0"/>
          <w:marTop w:val="225"/>
          <w:marBottom w:val="225"/>
          <w:divBdr>
            <w:top w:val="none" w:sz="0" w:space="0" w:color="auto"/>
            <w:left w:val="none" w:sz="0" w:space="0" w:color="auto"/>
            <w:bottom w:val="none" w:sz="0" w:space="0" w:color="auto"/>
            <w:right w:val="none" w:sz="0" w:space="0" w:color="auto"/>
          </w:divBdr>
          <w:divsChild>
            <w:div w:id="418916445">
              <w:marLeft w:val="0"/>
              <w:marRight w:val="0"/>
              <w:marTop w:val="0"/>
              <w:marBottom w:val="0"/>
              <w:divBdr>
                <w:top w:val="none" w:sz="0" w:space="0" w:color="auto"/>
                <w:left w:val="none" w:sz="0" w:space="0" w:color="auto"/>
                <w:bottom w:val="none" w:sz="0" w:space="0" w:color="auto"/>
                <w:right w:val="none" w:sz="0" w:space="0" w:color="auto"/>
              </w:divBdr>
            </w:div>
            <w:div w:id="193811543">
              <w:marLeft w:val="0"/>
              <w:marRight w:val="0"/>
              <w:marTop w:val="0"/>
              <w:marBottom w:val="0"/>
              <w:divBdr>
                <w:top w:val="none" w:sz="0" w:space="0" w:color="auto"/>
                <w:left w:val="none" w:sz="0" w:space="0" w:color="auto"/>
                <w:bottom w:val="none" w:sz="0" w:space="0" w:color="auto"/>
                <w:right w:val="none" w:sz="0" w:space="0" w:color="auto"/>
              </w:divBdr>
            </w:div>
            <w:div w:id="4995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4003">
      <w:bodyDiv w:val="1"/>
      <w:marLeft w:val="0"/>
      <w:marRight w:val="0"/>
      <w:marTop w:val="0"/>
      <w:marBottom w:val="0"/>
      <w:divBdr>
        <w:top w:val="none" w:sz="0" w:space="0" w:color="auto"/>
        <w:left w:val="none" w:sz="0" w:space="0" w:color="auto"/>
        <w:bottom w:val="none" w:sz="0" w:space="0" w:color="auto"/>
        <w:right w:val="none" w:sz="0" w:space="0" w:color="auto"/>
      </w:divBdr>
      <w:divsChild>
        <w:div w:id="1517112330">
          <w:marLeft w:val="0"/>
          <w:marRight w:val="0"/>
          <w:marTop w:val="0"/>
          <w:marBottom w:val="0"/>
          <w:divBdr>
            <w:top w:val="none" w:sz="0" w:space="0" w:color="auto"/>
            <w:left w:val="none" w:sz="0" w:space="0" w:color="auto"/>
            <w:bottom w:val="none" w:sz="0" w:space="0" w:color="auto"/>
            <w:right w:val="none" w:sz="0" w:space="0" w:color="auto"/>
          </w:divBdr>
          <w:divsChild>
            <w:div w:id="1789011739">
              <w:marLeft w:val="0"/>
              <w:marRight w:val="0"/>
              <w:marTop w:val="90"/>
              <w:marBottom w:val="0"/>
              <w:divBdr>
                <w:top w:val="none" w:sz="0" w:space="0" w:color="auto"/>
                <w:left w:val="none" w:sz="0" w:space="0" w:color="auto"/>
                <w:bottom w:val="none" w:sz="0" w:space="0" w:color="auto"/>
                <w:right w:val="none" w:sz="0" w:space="0" w:color="auto"/>
              </w:divBdr>
              <w:divsChild>
                <w:div w:id="1015036211">
                  <w:marLeft w:val="0"/>
                  <w:marRight w:val="0"/>
                  <w:marTop w:val="0"/>
                  <w:marBottom w:val="0"/>
                  <w:divBdr>
                    <w:top w:val="none" w:sz="0" w:space="0" w:color="auto"/>
                    <w:left w:val="none" w:sz="0" w:space="0" w:color="auto"/>
                    <w:bottom w:val="none" w:sz="0" w:space="0" w:color="auto"/>
                    <w:right w:val="none" w:sz="0" w:space="0" w:color="auto"/>
                  </w:divBdr>
                  <w:divsChild>
                    <w:div w:id="21185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20221">
          <w:marLeft w:val="180"/>
          <w:marRight w:val="180"/>
          <w:marTop w:val="0"/>
          <w:marBottom w:val="0"/>
          <w:divBdr>
            <w:top w:val="single" w:sz="6" w:space="6" w:color="DADCE0"/>
            <w:left w:val="none" w:sz="0" w:space="0" w:color="auto"/>
            <w:bottom w:val="none" w:sz="0" w:space="0" w:color="auto"/>
            <w:right w:val="none" w:sz="0" w:space="0" w:color="auto"/>
          </w:divBdr>
          <w:divsChild>
            <w:div w:id="439955487">
              <w:marLeft w:val="0"/>
              <w:marRight w:val="0"/>
              <w:marTop w:val="0"/>
              <w:marBottom w:val="90"/>
              <w:divBdr>
                <w:top w:val="none" w:sz="0" w:space="0" w:color="auto"/>
                <w:left w:val="none" w:sz="0" w:space="0" w:color="auto"/>
                <w:bottom w:val="none" w:sz="0" w:space="0" w:color="auto"/>
                <w:right w:val="none" w:sz="0" w:space="0" w:color="auto"/>
              </w:divBdr>
              <w:divsChild>
                <w:div w:id="687609070">
                  <w:marLeft w:val="0"/>
                  <w:marRight w:val="0"/>
                  <w:marTop w:val="30"/>
                  <w:marBottom w:val="0"/>
                  <w:divBdr>
                    <w:top w:val="none" w:sz="0" w:space="0" w:color="auto"/>
                    <w:left w:val="none" w:sz="0" w:space="0" w:color="auto"/>
                    <w:bottom w:val="none" w:sz="0" w:space="0" w:color="auto"/>
                    <w:right w:val="none" w:sz="0" w:space="0" w:color="auto"/>
                  </w:divBdr>
                </w:div>
                <w:div w:id="1274359652">
                  <w:marLeft w:val="0"/>
                  <w:marRight w:val="0"/>
                  <w:marTop w:val="0"/>
                  <w:marBottom w:val="0"/>
                  <w:divBdr>
                    <w:top w:val="none" w:sz="0" w:space="0" w:color="auto"/>
                    <w:left w:val="none" w:sz="0" w:space="0" w:color="auto"/>
                    <w:bottom w:val="none" w:sz="0" w:space="0" w:color="auto"/>
                    <w:right w:val="none" w:sz="0" w:space="0" w:color="auto"/>
                  </w:divBdr>
                  <w:divsChild>
                    <w:div w:id="1884824786">
                      <w:marLeft w:val="0"/>
                      <w:marRight w:val="0"/>
                      <w:marTop w:val="0"/>
                      <w:marBottom w:val="0"/>
                      <w:divBdr>
                        <w:top w:val="none" w:sz="0" w:space="0" w:color="auto"/>
                        <w:left w:val="none" w:sz="0" w:space="0" w:color="auto"/>
                        <w:bottom w:val="none" w:sz="0" w:space="0" w:color="auto"/>
                        <w:right w:val="none" w:sz="0" w:space="0" w:color="auto"/>
                      </w:divBdr>
                    </w:div>
                    <w:div w:id="5441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0247">
              <w:marLeft w:val="0"/>
              <w:marRight w:val="0"/>
              <w:marTop w:val="90"/>
              <w:marBottom w:val="0"/>
              <w:divBdr>
                <w:top w:val="none" w:sz="0" w:space="0" w:color="auto"/>
                <w:left w:val="none" w:sz="0" w:space="0" w:color="auto"/>
                <w:bottom w:val="none" w:sz="0" w:space="0" w:color="auto"/>
                <w:right w:val="none" w:sz="0" w:space="0" w:color="auto"/>
              </w:divBdr>
              <w:divsChild>
                <w:div w:id="63892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664470">
      <w:bodyDiv w:val="1"/>
      <w:marLeft w:val="0"/>
      <w:marRight w:val="0"/>
      <w:marTop w:val="0"/>
      <w:marBottom w:val="0"/>
      <w:divBdr>
        <w:top w:val="none" w:sz="0" w:space="0" w:color="auto"/>
        <w:left w:val="none" w:sz="0" w:space="0" w:color="auto"/>
        <w:bottom w:val="none" w:sz="0" w:space="0" w:color="auto"/>
        <w:right w:val="none" w:sz="0" w:space="0" w:color="auto"/>
      </w:divBdr>
    </w:div>
    <w:div w:id="1939873015">
      <w:bodyDiv w:val="1"/>
      <w:marLeft w:val="0"/>
      <w:marRight w:val="0"/>
      <w:marTop w:val="0"/>
      <w:marBottom w:val="0"/>
      <w:divBdr>
        <w:top w:val="none" w:sz="0" w:space="0" w:color="auto"/>
        <w:left w:val="none" w:sz="0" w:space="0" w:color="auto"/>
        <w:bottom w:val="none" w:sz="0" w:space="0" w:color="auto"/>
        <w:right w:val="none" w:sz="0" w:space="0" w:color="auto"/>
      </w:divBdr>
    </w:div>
    <w:div w:id="210668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onlinelibrary.wiley.com/action/doSearch?ContribAuthorRaw=Wright%2C+Jonathan" TargetMode="External"/><Relationship Id="rId2" Type="http://schemas.openxmlformats.org/officeDocument/2006/relationships/hyperlink" Target="https://onlinelibrary.wiley.com/action/doSearch?ContribAuthorRaw=Dingemanse%2C+Niels+J" TargetMode="External"/><Relationship Id="rId1" Type="http://schemas.openxmlformats.org/officeDocument/2006/relationships/image" Target="media/image1.png"/><Relationship Id="rId5" Type="http://schemas.openxmlformats.org/officeDocument/2006/relationships/hyperlink" Target="https://onlinelibrary.wiley.com/doi/full/10.1111/eth.13082" TargetMode="External"/><Relationship Id="rId4" Type="http://schemas.openxmlformats.org/officeDocument/2006/relationships/hyperlink" Target="https://doi.org/10.1111/eth.1308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osf.io/3tphj/" TargetMode="Externa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BADC0-8765-4D1D-81FC-77011AA7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9757</TotalTime>
  <Pages>21</Pages>
  <Words>21604</Words>
  <Characters>123149</Characters>
  <Application>Microsoft Office Word</Application>
  <DocSecurity>0</DocSecurity>
  <Lines>1026</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Patrick Moran</dc:creator>
  <cp:keywords/>
  <dc:description/>
  <cp:lastModifiedBy>Nicholas Patrick Moran</cp:lastModifiedBy>
  <cp:revision>48</cp:revision>
  <dcterms:created xsi:type="dcterms:W3CDTF">2021-03-25T14:28:00Z</dcterms:created>
  <dcterms:modified xsi:type="dcterms:W3CDTF">2022-06-16T11:20:00Z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id="BoyYyD01"/&gt;&lt;style id="http://www.zotero.org/styles/frontiers-in-ecology-and-evolution" hasBibliography="1" bibliographyStyleHasBeenSet="1"/&gt;&lt;prefs&gt;&lt;pref name="fieldType" value="Field"/&gt;&lt;/prefs&gt;&lt;/d</vt:lpwstr>
  </property>
  <property fmtid="{D5CDD505-2E9C-101B-9397-08002B2CF9AE}" pid="3" name="ZOTERO_PREF_2">
    <vt:lpwstr>ata&gt;</vt:lpwstr>
  </property>
</Properties>
</file>